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649DF" w14:textId="6BCA1B57" w:rsidR="003F7E94" w:rsidRDefault="00071502">
      <w:pPr>
        <w:pStyle w:val="Titre"/>
      </w:pPr>
      <w:r>
        <w:t xml:space="preserve">Discriminating Seagrass From Green Macroalgae in European Intertidal areas using </w:t>
      </w:r>
      <w:ins w:id="0" w:author="pierre gernez" w:date="2024-02-01T13:40:00Z">
        <w:r w:rsidR="001D4792">
          <w:t xml:space="preserve">very </w:t>
        </w:r>
      </w:ins>
      <w:r>
        <w:t>high resolution multispectral drone imagery</w:t>
      </w:r>
    </w:p>
    <w:p w14:paraId="4A4CC7AD" w14:textId="0FEEC079" w:rsidR="003F7E94" w:rsidRPr="00311934" w:rsidRDefault="00071502">
      <w:pPr>
        <w:pStyle w:val="Author"/>
        <w:rPr>
          <w:lang w:val="fr-FR"/>
        </w:rPr>
      </w:pPr>
      <w:r w:rsidRPr="00311934">
        <w:rPr>
          <w:lang w:val="fr-FR"/>
        </w:rPr>
        <w:t xml:space="preserve">Simon Oiry, Bede Ffinian Rowe Davies, </w:t>
      </w:r>
      <w:del w:id="1" w:author="Pierre" w:date="2024-01-25T16:13:00Z">
        <w:r w:rsidRPr="00311934" w:rsidDel="00F43D8D">
          <w:rPr>
            <w:lang w:val="fr-FR"/>
          </w:rPr>
          <w:delText xml:space="preserve">Pierre Gernez, </w:delText>
        </w:r>
      </w:del>
      <w:r w:rsidRPr="00311934">
        <w:rPr>
          <w:lang w:val="fr-FR"/>
        </w:rPr>
        <w:t>Ana I. Sousa, Philippe Rosa, Maria Laura Zoffoli, Guillaume Brunier</w:t>
      </w:r>
      <w:ins w:id="2" w:author="Pierre" w:date="2024-01-25T16:13:00Z">
        <w:r w:rsidR="00F43D8D">
          <w:rPr>
            <w:lang w:val="fr-FR"/>
          </w:rPr>
          <w:t xml:space="preserve">, </w:t>
        </w:r>
        <w:commentRangeStart w:id="3"/>
        <w:r w:rsidR="00F43D8D" w:rsidRPr="00311934">
          <w:rPr>
            <w:lang w:val="fr-FR"/>
          </w:rPr>
          <w:t>Pierre Gernez</w:t>
        </w:r>
        <w:commentRangeEnd w:id="3"/>
        <w:r w:rsidR="00F43D8D">
          <w:rPr>
            <w:rStyle w:val="Marquedecommentaire"/>
          </w:rPr>
          <w:commentReference w:id="3"/>
        </w:r>
        <w:r w:rsidR="00F43D8D" w:rsidRPr="00311934">
          <w:rPr>
            <w:lang w:val="fr-FR"/>
          </w:rPr>
          <w:t xml:space="preserve">, </w:t>
        </w:r>
      </w:ins>
      <w:del w:id="4" w:author="Pierre" w:date="2024-01-25T16:13:00Z">
        <w:r w:rsidRPr="00311934" w:rsidDel="00F43D8D">
          <w:rPr>
            <w:lang w:val="fr-FR"/>
          </w:rPr>
          <w:delText xml:space="preserve"> </w:delText>
        </w:r>
      </w:del>
      <w:r w:rsidRPr="00311934">
        <w:rPr>
          <w:lang w:val="fr-FR"/>
        </w:rPr>
        <w:t>&amp; Laurent Barillé</w:t>
      </w:r>
    </w:p>
    <w:p w14:paraId="7E95259D" w14:textId="77777777" w:rsidR="003F7E94" w:rsidRDefault="00071502">
      <w:pPr>
        <w:pStyle w:val="Titre1"/>
      </w:pPr>
      <w:bookmarkStart w:id="5" w:name="introduction"/>
      <w:r>
        <w:t>1. Introduction</w:t>
      </w:r>
    </w:p>
    <w:p w14:paraId="3AD0FC36" w14:textId="01E7CE50" w:rsidR="003F7E94" w:rsidRDefault="00071502">
      <w:pPr>
        <w:pStyle w:val="FirstParagraph"/>
      </w:pPr>
      <w:r>
        <w:t xml:space="preserve">Coastal areas are vital hotshots for marine biodiversity, with intertidal seagrass meadows playing a crucial role at the interface between land and ocean (Unsworth et al., 2022). </w:t>
      </w:r>
      <w:commentRangeStart w:id="6"/>
      <w:del w:id="7" w:author="Pierre" w:date="2024-01-25T16:14:00Z">
        <w:r w:rsidDel="00F43D8D">
          <w:delText xml:space="preserve">These </w:delText>
        </w:r>
      </w:del>
      <w:commentRangeEnd w:id="6"/>
      <w:r w:rsidR="00F43D8D">
        <w:rPr>
          <w:rStyle w:val="Marquedecommentaire"/>
        </w:rPr>
        <w:commentReference w:id="6"/>
      </w:r>
      <w:ins w:id="8" w:author="Pierre" w:date="2024-01-25T16:14:00Z">
        <w:r w:rsidR="00F43D8D">
          <w:t xml:space="preserve">Seagrass </w:t>
        </w:r>
      </w:ins>
      <w:r>
        <w:t xml:space="preserve">meadows </w:t>
      </w:r>
      <w:del w:id="9" w:author="Pierre" w:date="2024-01-25T16:14:00Z">
        <w:r w:rsidDel="00F43D8D">
          <w:delText xml:space="preserve">offer </w:delText>
        </w:r>
      </w:del>
      <w:ins w:id="10" w:author="Pierre" w:date="2024-01-25T16:14:00Z">
        <w:r w:rsidR="00F43D8D">
          <w:t xml:space="preserve">provide </w:t>
        </w:r>
      </w:ins>
      <w:r>
        <w:t>a myriad of ecosystem services to humanity, including</w:t>
      </w:r>
      <w:ins w:id="11" w:author="pierre gernez" w:date="2024-02-01T13:41:00Z">
        <w:r w:rsidR="001D4792">
          <w:t xml:space="preserve"> carbon sequestration, oxygen production,</w:t>
        </w:r>
      </w:ins>
      <w:r>
        <w:t xml:space="preserve"> </w:t>
      </w:r>
      <w:del w:id="12" w:author="pierre gernez" w:date="2024-02-01T13:42:00Z">
        <w:r w:rsidDel="001D4792">
          <w:delText xml:space="preserve">limitation of </w:delText>
        </w:r>
      </w:del>
      <w:ins w:id="13" w:author="pierre gernez" w:date="2024-02-01T13:42:00Z">
        <w:r w:rsidR="001D4792">
          <w:t xml:space="preserve">protection against sea-level rise and </w:t>
        </w:r>
      </w:ins>
      <w:r>
        <w:t xml:space="preserve">coastline erosion, </w:t>
      </w:r>
      <w:ins w:id="14" w:author="pierre gernez" w:date="2024-02-01T13:42:00Z">
        <w:r w:rsidR="001D4792">
          <w:t xml:space="preserve">and </w:t>
        </w:r>
      </w:ins>
      <w:del w:id="15" w:author="pierre gernez" w:date="2024-02-01T13:42:00Z">
        <w:r w:rsidDel="001D4792">
          <w:delText>reducing the risk</w:delText>
        </w:r>
      </w:del>
      <w:ins w:id="16" w:author="pierre gernez" w:date="2024-02-01T13:42:00Z">
        <w:r w:rsidR="001D4792">
          <w:t>limitation</w:t>
        </w:r>
      </w:ins>
      <w:r>
        <w:t xml:space="preserve"> of eutrophication</w:t>
      </w:r>
      <w:del w:id="17" w:author="pierre gernez" w:date="2024-02-01T13:42:00Z">
        <w:r w:rsidDel="001D4792">
          <w:delText>,</w:delText>
        </w:r>
      </w:del>
      <w:del w:id="18" w:author="pierre gernez" w:date="2024-02-01T13:41:00Z">
        <w:r w:rsidDel="001D4792">
          <w:delText xml:space="preserve"> carbon sequestration, and oxygen production</w:delText>
        </w:r>
      </w:del>
      <w:r>
        <w:t xml:space="preserve">. They serve as vital habitats for a diverse array of marine and terrestrial species, providing living, breeding, and feeding grounds (Gardner and Finlayson, 2018 ; Zoffoli et al., 2022 ; Jankowska et al., 2019). Due to </w:t>
      </w:r>
      <w:del w:id="19" w:author="Pierre" w:date="2024-01-25T16:17:00Z">
        <w:r w:rsidDel="00F43D8D">
          <w:delText>their proximity</w:delText>
        </w:r>
      </w:del>
      <w:ins w:id="20" w:author="Pierre" w:date="2024-01-25T16:17:00Z">
        <w:r w:rsidR="00F43D8D">
          <w:t>the concentration</w:t>
        </w:r>
      </w:ins>
      <w:r>
        <w:t xml:space="preserve"> </w:t>
      </w:r>
      <w:del w:id="21" w:author="Pierre" w:date="2024-01-25T16:17:00Z">
        <w:r w:rsidDel="00F43D8D">
          <w:delText xml:space="preserve">to </w:delText>
        </w:r>
      </w:del>
      <w:ins w:id="22" w:author="Pierre" w:date="2024-01-25T16:17:00Z">
        <w:r w:rsidR="00F43D8D">
          <w:t xml:space="preserve">of </w:t>
        </w:r>
      </w:ins>
      <w:r>
        <w:t>human activities</w:t>
      </w:r>
      <w:ins w:id="23" w:author="Pierre" w:date="2024-01-25T16:17:00Z">
        <w:r w:rsidR="00F43D8D">
          <w:t xml:space="preserve"> in coastal zones</w:t>
        </w:r>
      </w:ins>
      <w:r>
        <w:t xml:space="preserve">, seagrass meadows are directly exposed to and impacted by anthropogenic pressures. Global regression and fragmentation are currently observed due to </w:t>
      </w:r>
      <w:ins w:id="24" w:author="pierre gernez" w:date="2024-02-01T13:44:00Z">
        <w:r w:rsidR="001D4792">
          <w:t xml:space="preserve">climate change, </w:t>
        </w:r>
      </w:ins>
      <w:r>
        <w:t xml:space="preserve">diseases, </w:t>
      </w:r>
      <w:del w:id="25" w:author="pierre gernez" w:date="2024-02-01T13:44:00Z">
        <w:r w:rsidDel="001D4792">
          <w:delText xml:space="preserve">disasters, coastal </w:delText>
        </w:r>
      </w:del>
      <w:r>
        <w:t xml:space="preserve">urbanization, </w:t>
      </w:r>
      <w:del w:id="26" w:author="Pierre" w:date="2024-01-25T16:18:00Z">
        <w:r w:rsidDel="00F43D8D">
          <w:delText xml:space="preserve">sea </w:delText>
        </w:r>
      </w:del>
      <w:commentRangeStart w:id="27"/>
      <w:ins w:id="28" w:author="Pierre" w:date="2024-01-25T16:18:00Z">
        <w:r w:rsidR="00F43D8D">
          <w:t xml:space="preserve">land </w:t>
        </w:r>
      </w:ins>
      <w:r>
        <w:t>reclamation</w:t>
      </w:r>
      <w:commentRangeEnd w:id="27"/>
      <w:r w:rsidR="00F43D8D">
        <w:rPr>
          <w:rStyle w:val="Marquedecommentaire"/>
        </w:rPr>
        <w:commentReference w:id="27"/>
      </w:r>
      <w:r>
        <w:t xml:space="preserve">, </w:t>
      </w:r>
      <w:del w:id="29" w:author="pierre gernez" w:date="2024-02-01T13:44:00Z">
        <w:r w:rsidDel="001D4792">
          <w:delText xml:space="preserve">as well as fishing activities, </w:delText>
        </w:r>
      </w:del>
      <w:r>
        <w:t xml:space="preserve">dredging, </w:t>
      </w:r>
      <w:del w:id="30" w:author="pierre gernez" w:date="2024-02-01T13:44:00Z">
        <w:r w:rsidDel="001D4792">
          <w:delText xml:space="preserve">sea level rise, coastal erosion, </w:delText>
        </w:r>
      </w:del>
      <w:r>
        <w:t xml:space="preserve">competition with alien species, and </w:t>
      </w:r>
      <w:del w:id="31" w:author="pierre gernez" w:date="2024-02-01T13:44:00Z">
        <w:r w:rsidDel="001D4792">
          <w:delText xml:space="preserve">reduction in </w:delText>
        </w:r>
      </w:del>
      <w:r>
        <w:t>water quality</w:t>
      </w:r>
      <w:ins w:id="32" w:author="pierre gernez" w:date="2024-02-01T13:44:00Z">
        <w:r w:rsidR="001D4792">
          <w:t xml:space="preserve"> decrease</w:t>
        </w:r>
      </w:ins>
      <w:r>
        <w:t xml:space="preserve"> (Nguyen et al., 2021 ; Soissons et al., 2018 ; Orth et al., 2006 ; Lin et al., 2018 ; Duffy et al., 2019). While improvements in water quality have been recently reported in Europe</w:t>
      </w:r>
      <w:del w:id="33" w:author="pierre gernez" w:date="2024-02-01T13:45:00Z">
        <w:r w:rsidDel="001D4792">
          <w:delText>an sites</w:delText>
        </w:r>
      </w:del>
      <w:r>
        <w:t xml:space="preserve">, allowing an overall recovery of seagrass ecosystems at </w:t>
      </w:r>
      <w:del w:id="34" w:author="pierre gernez" w:date="2024-02-01T13:45:00Z">
        <w:r w:rsidDel="001D4792">
          <w:delText xml:space="preserve">the </w:delText>
        </w:r>
      </w:del>
      <w:r>
        <w:t xml:space="preserve">local scale, many </w:t>
      </w:r>
      <w:del w:id="35" w:author="pierre gernez" w:date="2024-02-01T13:45:00Z">
        <w:r w:rsidDel="001D4792">
          <w:delText xml:space="preserve">other </w:delText>
        </w:r>
      </w:del>
      <w:r>
        <w:t>coastal waters worldwide are still subjected to strong eutrophication processes (Los Santos et al., 2019</w:t>
      </w:r>
      <w:del w:id="36" w:author="Pierre" w:date="2024-01-25T16:19:00Z">
        <w:r w:rsidDel="00F43D8D">
          <w:delText xml:space="preserve"> </w:delText>
        </w:r>
      </w:del>
      <w:r>
        <w:t>; Zoffoli et al., 2021). Coastal eutrophication has been associated to anomalous accumulation of green macroalgae, the so-called green tides</w:t>
      </w:r>
      <w:ins w:id="37" w:author="pierre gernez" w:date="2024-02-01T13:46:00Z">
        <w:r w:rsidR="001D4792">
          <w:t xml:space="preserve"> (REF MISSING)</w:t>
        </w:r>
      </w:ins>
      <w:r>
        <w:t xml:space="preserve">. Green tides produce shade and </w:t>
      </w:r>
      <w:del w:id="38" w:author="Pierre" w:date="2024-01-25T16:20:00Z">
        <w:r w:rsidDel="00F43D8D">
          <w:delText>suffication</w:delText>
        </w:r>
      </w:del>
      <w:ins w:id="39" w:author="Pierre" w:date="2024-01-25T16:20:00Z">
        <w:r w:rsidR="00F43D8D">
          <w:t>suffocation</w:t>
        </w:r>
      </w:ins>
      <w:r>
        <w:t xml:space="preserve"> over seagrass individuals, thus threatening the health of seagrass ecosystems (</w:t>
      </w:r>
      <w:r>
        <w:rPr>
          <w:b/>
          <w:bCs/>
        </w:rPr>
        <w:t>Duarte2002?</w:t>
      </w:r>
      <w:r>
        <w:t xml:space="preserve"> ; Wang et al., 2022).</w:t>
      </w:r>
    </w:p>
    <w:p w14:paraId="7E6866F9" w14:textId="60A2D59A" w:rsidR="003F7E94" w:rsidRPr="001D4792" w:rsidRDefault="00071502">
      <w:pPr>
        <w:pStyle w:val="Corpsdetexte"/>
        <w:rPr>
          <w:rPrChange w:id="40" w:author="pierre gernez" w:date="2024-02-01T13:39:00Z">
            <w:rPr>
              <w:lang w:val="fr-FR"/>
            </w:rPr>
          </w:rPrChange>
        </w:rPr>
      </w:pPr>
      <w:r>
        <w:t xml:space="preserve">The importance of seagrass meadows and the variety of ecosystem services they provide have led to the enhancement of </w:t>
      </w:r>
      <w:ins w:id="41" w:author="pierre gernez" w:date="2024-02-01T13:49:00Z">
        <w:r w:rsidR="001D4792">
          <w:t xml:space="preserve">both </w:t>
        </w:r>
      </w:ins>
      <w:r>
        <w:t xml:space="preserve">global and regional </w:t>
      </w:r>
      <w:del w:id="42" w:author="pierre gernez" w:date="2024-02-01T13:49:00Z">
        <w:r w:rsidDel="001D4792">
          <w:delText xml:space="preserve">monitoring </w:delText>
        </w:r>
      </w:del>
      <w:r>
        <w:t xml:space="preserve">programs </w:t>
      </w:r>
      <w:del w:id="43" w:author="pierre gernez" w:date="2024-02-01T13:49:00Z">
        <w:r w:rsidDel="001D4792">
          <w:delText xml:space="preserve">for systematically </w:delText>
        </w:r>
      </w:del>
      <w:del w:id="44" w:author="Pierre" w:date="2024-01-25T16:21:00Z">
        <w:r w:rsidDel="00F43D8D">
          <w:delText xml:space="preserve">surveying </w:delText>
        </w:r>
      </w:del>
      <w:ins w:id="45" w:author="Pierre" w:date="2024-01-25T16:21:00Z">
        <w:r w:rsidR="00F43D8D">
          <w:t xml:space="preserve">monitoring </w:t>
        </w:r>
      </w:ins>
      <w:del w:id="46" w:author="pierre gernez" w:date="2024-02-01T13:48:00Z">
        <w:r w:rsidDel="001D4792">
          <w:delText xml:space="preserve">different </w:delText>
        </w:r>
      </w:del>
      <w:r>
        <w:t>Essential Oceanic Variable</w:t>
      </w:r>
      <w:ins w:id="47" w:author="pierre gernez" w:date="2024-02-01T13:49:00Z">
        <w:r w:rsidR="001D4792">
          <w:t>s</w:t>
        </w:r>
      </w:ins>
      <w:ins w:id="48" w:author="pierre gernez" w:date="2024-02-01T13:50:00Z">
        <w:r w:rsidR="0001028C">
          <w:t xml:space="preserve"> </w:t>
        </w:r>
      </w:ins>
      <w:ins w:id="49" w:author="pierre gernez" w:date="2024-02-01T13:56:00Z">
        <w:r w:rsidR="0001028C">
          <w:t xml:space="preserve">(EOVs) </w:t>
        </w:r>
      </w:ins>
      <w:ins w:id="50" w:author="pierre gernez" w:date="2024-02-01T13:50:00Z">
        <w:r w:rsidR="0001028C">
          <w:t>such</w:t>
        </w:r>
      </w:ins>
      <w:r>
        <w:t xml:space="preserve"> </w:t>
      </w:r>
      <w:del w:id="51" w:author="pierre gernez" w:date="2024-02-01T13:50:00Z">
        <w:r w:rsidDel="0001028C">
          <w:delText xml:space="preserve">(Miloslavich et al., 2018) </w:delText>
        </w:r>
      </w:del>
      <w:r>
        <w:t>as seagrass coverage and composition</w:t>
      </w:r>
      <w:ins w:id="52" w:author="pierre gernez" w:date="2024-02-01T13:50:00Z">
        <w:r w:rsidR="0001028C">
          <w:t xml:space="preserve"> (Miloslavich et al., 2018), </w:t>
        </w:r>
      </w:ins>
      <w:del w:id="53" w:author="pierre gernez" w:date="2024-02-01T13:50:00Z">
        <w:r w:rsidDel="0001028C">
          <w:delText xml:space="preserve">; </w:delText>
        </w:r>
      </w:del>
      <w:r>
        <w:t>as well as Essential Biodiversity Variable</w:t>
      </w:r>
      <w:ins w:id="54" w:author="pierre gernez" w:date="2024-02-01T13:50:00Z">
        <w:r w:rsidR="0001028C">
          <w:t>s</w:t>
        </w:r>
      </w:ins>
      <w:ins w:id="55" w:author="pierre gernez" w:date="2024-02-01T13:56:00Z">
        <w:r w:rsidR="0001028C">
          <w:t xml:space="preserve"> (EBV</w:t>
        </w:r>
      </w:ins>
      <w:ins w:id="56" w:author="pierre gernez" w:date="2024-02-01T13:57:00Z">
        <w:r w:rsidR="0001028C">
          <w:t>s)</w:t>
        </w:r>
      </w:ins>
      <w:ins w:id="57" w:author="pierre gernez" w:date="2024-02-01T13:50:00Z">
        <w:r w:rsidR="0001028C">
          <w:t xml:space="preserve"> such as seagrass taxonomic diversity, species distribution, population abundance, and phenology</w:t>
        </w:r>
      </w:ins>
      <w:r>
        <w:t xml:space="preserve"> (</w:t>
      </w:r>
      <w:commentRangeStart w:id="58"/>
      <w:r>
        <w:rPr>
          <w:b/>
          <w:bCs/>
        </w:rPr>
        <w:t>Pereira2013?</w:t>
      </w:r>
      <w:commentRangeEnd w:id="58"/>
      <w:r w:rsidR="00F43D8D">
        <w:rPr>
          <w:rStyle w:val="Marquedecommentaire"/>
        </w:rPr>
        <w:commentReference w:id="58"/>
      </w:r>
      <w:r>
        <w:t>)</w:t>
      </w:r>
      <w:del w:id="59" w:author="pierre gernez" w:date="2024-02-01T13:50:00Z">
        <w:r w:rsidDel="0001028C">
          <w:delText xml:space="preserve"> such as seagrass taxonomic diversity; species distribution, population abundance, and phenology</w:delText>
        </w:r>
      </w:del>
      <w:r>
        <w:t xml:space="preserve">. </w:t>
      </w:r>
      <w:ins w:id="60" w:author="pierre gernez" w:date="2024-02-01T13:51:00Z">
        <w:r w:rsidR="0001028C">
          <w:t xml:space="preserve">Seagrass </w:t>
        </w:r>
      </w:ins>
      <w:del w:id="61" w:author="pierre gernez" w:date="2024-02-01T13:51:00Z">
        <w:r w:rsidDel="0001028C">
          <w:delText xml:space="preserve">Monitoring </w:delText>
        </w:r>
      </w:del>
      <w:ins w:id="62" w:author="pierre gernez" w:date="2024-02-01T13:51:00Z">
        <w:r w:rsidR="0001028C">
          <w:t xml:space="preserve">monitoring </w:t>
        </w:r>
      </w:ins>
      <w:del w:id="63" w:author="pierre gernez" w:date="2024-02-01T13:51:00Z">
        <w:r w:rsidDel="0001028C">
          <w:delText>programs also</w:delText>
        </w:r>
      </w:del>
      <w:ins w:id="64" w:author="pierre gernez" w:date="2024-02-01T13:51:00Z">
        <w:r w:rsidR="0001028C">
          <w:t xml:space="preserve">is all the more important as it </w:t>
        </w:r>
      </w:ins>
      <w:del w:id="65" w:author="pierre gernez" w:date="2024-02-01T13:51:00Z">
        <w:r w:rsidDel="0001028C">
          <w:delText xml:space="preserve"> </w:delText>
        </w:r>
      </w:del>
      <w:ins w:id="66" w:author="Pierre" w:date="2024-01-25T16:23:00Z">
        <w:r w:rsidR="000C2774">
          <w:t>make</w:t>
        </w:r>
      </w:ins>
      <w:ins w:id="67" w:author="pierre gernez" w:date="2024-02-01T13:51:00Z">
        <w:r w:rsidR="0001028C">
          <w:t>s</w:t>
        </w:r>
      </w:ins>
      <w:ins w:id="68" w:author="Pierre" w:date="2024-01-25T16:23:00Z">
        <w:r w:rsidR="000C2774">
          <w:t xml:space="preserve"> it possible to identify which pressures should be addressed in </w:t>
        </w:r>
      </w:ins>
      <w:r>
        <w:t>priorit</w:t>
      </w:r>
      <w:del w:id="69" w:author="Pierre" w:date="2024-01-25T16:24:00Z">
        <w:r w:rsidDel="000C2774">
          <w:delText>ize the identification of threats to these ecosystems</w:delText>
        </w:r>
      </w:del>
      <w:ins w:id="70" w:author="Pierre" w:date="2024-01-25T16:24:00Z">
        <w:r w:rsidR="000C2774">
          <w:t>y</w:t>
        </w:r>
      </w:ins>
      <w:del w:id="71" w:author="pierre gernez" w:date="2024-02-01T13:52:00Z">
        <w:r w:rsidDel="0001028C">
          <w:delText xml:space="preserve">, particularly during early stages, </w:delText>
        </w:r>
      </w:del>
      <w:ins w:id="72" w:author="pierre gernez" w:date="2024-02-01T13:52:00Z">
        <w:r w:rsidR="0001028C">
          <w:t xml:space="preserve"> </w:t>
        </w:r>
      </w:ins>
      <w:r>
        <w:t xml:space="preserve">to facilitate effective mitigation actions. Traditionally, </w:t>
      </w:r>
      <w:del w:id="73" w:author="Pierre" w:date="2024-01-25T16:26:00Z">
        <w:r w:rsidDel="000C2774">
          <w:delText xml:space="preserve">these </w:delText>
        </w:r>
      </w:del>
      <w:del w:id="74" w:author="pierre gernez" w:date="2024-02-01T13:52:00Z">
        <w:r w:rsidDel="0001028C">
          <w:delText xml:space="preserve">ecological </w:delText>
        </w:r>
      </w:del>
      <w:del w:id="75" w:author="Pierre" w:date="2024-01-25T16:26:00Z">
        <w:r w:rsidDel="000C2774">
          <w:delText xml:space="preserve">parameters </w:delText>
        </w:r>
      </w:del>
      <w:ins w:id="76" w:author="Pierre" w:date="2024-01-25T16:26:00Z">
        <w:r w:rsidR="000C2774">
          <w:t xml:space="preserve">indicators </w:t>
        </w:r>
      </w:ins>
      <w:ins w:id="77" w:author="pierre gernez" w:date="2024-02-01T13:52:00Z">
        <w:r w:rsidR="0001028C">
          <w:t xml:space="preserve">of seagrass status </w:t>
        </w:r>
      </w:ins>
      <w:r>
        <w:t xml:space="preserve">have been quantified </w:t>
      </w:r>
      <w:del w:id="78" w:author="pierre gernez" w:date="2024-02-01T13:52:00Z">
        <w:r w:rsidDel="0001028C">
          <w:delText xml:space="preserve">through </w:delText>
        </w:r>
      </w:del>
      <w:ins w:id="79" w:author="pierre gernez" w:date="2024-02-01T13:52:00Z">
        <w:r w:rsidR="0001028C">
          <w:t xml:space="preserve">using </w:t>
        </w:r>
      </w:ins>
      <w:r>
        <w:t>in situ measurements</w:t>
      </w:r>
      <w:ins w:id="80" w:author="pierre gernez" w:date="2024-02-01T13:53:00Z">
        <w:r w:rsidR="0001028C">
          <w:t xml:space="preserve">. </w:t>
        </w:r>
      </w:ins>
      <w:del w:id="81" w:author="pierre gernez" w:date="2024-02-01T13:53:00Z">
        <w:r w:rsidDel="0001028C">
          <w:delText>, although this</w:delText>
        </w:r>
      </w:del>
      <w:ins w:id="82" w:author="pierre gernez" w:date="2024-02-01T13:53:00Z">
        <w:r w:rsidR="0001028C">
          <w:t xml:space="preserve">The acquisition of field </w:t>
        </w:r>
      </w:ins>
      <w:ins w:id="83" w:author="pierre gernez" w:date="2024-02-01T13:54:00Z">
        <w:r w:rsidR="0001028C">
          <w:t>data</w:t>
        </w:r>
      </w:ins>
      <w:ins w:id="84" w:author="pierre gernez" w:date="2024-02-01T13:53:00Z">
        <w:r w:rsidR="0001028C">
          <w:t xml:space="preserve"> </w:t>
        </w:r>
      </w:ins>
      <w:ins w:id="85" w:author="pierre gernez" w:date="2024-02-01T13:54:00Z">
        <w:r w:rsidR="0001028C">
          <w:t xml:space="preserve">in intertidal zones </w:t>
        </w:r>
      </w:ins>
      <w:ins w:id="86" w:author="pierre gernez" w:date="2024-02-01T13:53:00Z">
        <w:r w:rsidR="0001028C">
          <w:t>is however notoriously challenging</w:t>
        </w:r>
      </w:ins>
      <w:del w:id="87" w:author="pierre gernez" w:date="2024-02-01T13:53:00Z">
        <w:r w:rsidDel="0001028C">
          <w:delText xml:space="preserve"> approach faces several constraints over </w:delText>
        </w:r>
      </w:del>
      <w:del w:id="88" w:author="pierre gernez" w:date="2024-02-01T13:54:00Z">
        <w:r w:rsidDel="0001028C">
          <w:delText>intertidal zones</w:delText>
        </w:r>
      </w:del>
      <w:r>
        <w:t xml:space="preserve">. Intertidal </w:t>
      </w:r>
      <w:ins w:id="89" w:author="pierre gernez" w:date="2024-02-01T13:54:00Z">
        <w:r w:rsidR="0001028C">
          <w:t xml:space="preserve">seagrass </w:t>
        </w:r>
      </w:ins>
      <w:r>
        <w:t xml:space="preserve">meadows are only partially exposed during low tide and can be situated in difficult-to-reach mudflats, potentially leading to inaccurate and limited estimations with conventional sampling techniques (Nijland et al., 2019). </w:t>
      </w:r>
      <w:del w:id="90" w:author="Pierre" w:date="2024-01-25T16:25:00Z">
        <w:r w:rsidDel="000C2774">
          <w:delText>However</w:delText>
        </w:r>
      </w:del>
      <w:del w:id="91" w:author="Pierre" w:date="2024-01-25T16:26:00Z">
        <w:r w:rsidDel="000C2774">
          <w:delText>, s</w:delText>
        </w:r>
      </w:del>
      <w:ins w:id="92" w:author="Pierre" w:date="2024-01-25T16:26:00Z">
        <w:r w:rsidR="000C2774">
          <w:t>S</w:t>
        </w:r>
      </w:ins>
      <w:r>
        <w:t xml:space="preserve">atellite </w:t>
      </w:r>
      <w:del w:id="93" w:author="pierre gernez" w:date="2024-02-01T13:56:00Z">
        <w:r w:rsidDel="0001028C">
          <w:delText xml:space="preserve">data </w:delText>
        </w:r>
      </w:del>
      <w:ins w:id="94" w:author="pierre gernez" w:date="2024-02-01T13:56:00Z">
        <w:r w:rsidR="0001028C">
          <w:t xml:space="preserve">observations </w:t>
        </w:r>
      </w:ins>
      <w:r>
        <w:t xml:space="preserve">have </w:t>
      </w:r>
      <w:del w:id="95" w:author="Pierre" w:date="2024-01-25T16:26:00Z">
        <w:r w:rsidDel="000C2774">
          <w:delText xml:space="preserve">been proven </w:delText>
        </w:r>
      </w:del>
      <w:ins w:id="96" w:author="Pierre" w:date="2024-01-25T16:26:00Z">
        <w:r w:rsidR="000C2774">
          <w:t xml:space="preserve">proved </w:t>
        </w:r>
      </w:ins>
      <w:r>
        <w:t>effective in comple</w:t>
      </w:r>
      <w:del w:id="97" w:author="Pierre" w:date="2024-01-25T16:25:00Z">
        <w:r w:rsidDel="000C2774">
          <w:delText>n</w:delText>
        </w:r>
      </w:del>
      <w:r>
        <w:t xml:space="preserve">menting in situ </w:t>
      </w:r>
      <w:del w:id="98" w:author="Pierre" w:date="2024-01-25T16:25:00Z">
        <w:r w:rsidDel="000C2774">
          <w:delText>surveys</w:delText>
        </w:r>
      </w:del>
      <w:ins w:id="99" w:author="Pierre" w:date="2024-01-25T16:25:00Z">
        <w:r w:rsidR="000C2774">
          <w:t>sampling</w:t>
        </w:r>
      </w:ins>
      <w:r>
        <w:t xml:space="preserve">, allowing for </w:t>
      </w:r>
      <w:del w:id="100" w:author="Pierre" w:date="2024-01-25T17:48:00Z">
        <w:r w:rsidDel="00A91701">
          <w:delText>the rapid</w:delText>
        </w:r>
      </w:del>
      <w:ins w:id="101" w:author="Pierre" w:date="2024-01-25T17:48:00Z">
        <w:r w:rsidR="00A91701">
          <w:t>near real-time</w:t>
        </w:r>
      </w:ins>
      <w:r>
        <w:t xml:space="preserve"> and consi</w:t>
      </w:r>
      <w:ins w:id="102" w:author="Pierre" w:date="2024-01-25T16:26:00Z">
        <w:r w:rsidR="000C2774">
          <w:t>s</w:t>
        </w:r>
      </w:ins>
      <w:r>
        <w:t xml:space="preserve">tent retrieval of </w:t>
      </w:r>
      <w:ins w:id="103" w:author="Pierre" w:date="2024-01-25T17:48:00Z">
        <w:r w:rsidR="00A91701">
          <w:t xml:space="preserve">seagrass </w:t>
        </w:r>
      </w:ins>
      <w:r>
        <w:t>EOV</w:t>
      </w:r>
      <w:ins w:id="104" w:author="Pierre" w:date="2024-01-25T17:48:00Z">
        <w:r w:rsidR="00A91701">
          <w:t>s and EBVs</w:t>
        </w:r>
      </w:ins>
      <w:del w:id="105" w:author="Pierre" w:date="2024-01-25T17:48:00Z">
        <w:r w:rsidDel="00A91701">
          <w:delText>’s</w:delText>
        </w:r>
      </w:del>
      <w:r>
        <w:t xml:space="preserve"> over extensive </w:t>
      </w:r>
      <w:del w:id="106" w:author="Pierre" w:date="2024-01-25T17:48:00Z">
        <w:r w:rsidDel="00A91701">
          <w:delText xml:space="preserve">seagrass </w:delText>
        </w:r>
      </w:del>
      <w:r>
        <w:t>meadows</w:t>
      </w:r>
      <w:del w:id="107" w:author="Pierre" w:date="2024-01-25T16:26:00Z">
        <w:r w:rsidDel="000C2774">
          <w:delText>.</w:delText>
        </w:r>
      </w:del>
      <w:r>
        <w:t xml:space="preserve"> </w:t>
      </w:r>
      <w:r w:rsidRPr="001D4792">
        <w:rPr>
          <w:rPrChange w:id="108" w:author="pierre gernez" w:date="2024-02-01T13:39:00Z">
            <w:rPr>
              <w:lang w:val="fr-FR"/>
            </w:rPr>
          </w:rPrChange>
        </w:rPr>
        <w:t>(Zoffoli et al., 2021 ; Xu et al., 2021 ; Traganos and Reinartz, 2018 ; Coffer et al., 2023)</w:t>
      </w:r>
      <w:ins w:id="109" w:author="Pierre" w:date="2024-01-25T16:26:00Z">
        <w:r w:rsidR="000C2774" w:rsidRPr="001D4792">
          <w:rPr>
            <w:rPrChange w:id="110" w:author="pierre gernez" w:date="2024-02-01T13:39:00Z">
              <w:rPr>
                <w:lang w:val="fr-FR"/>
              </w:rPr>
            </w:rPrChange>
          </w:rPr>
          <w:t>.</w:t>
        </w:r>
      </w:ins>
    </w:p>
    <w:p w14:paraId="064369FA" w14:textId="39140856" w:rsidR="003F7E94" w:rsidRDefault="00A91701">
      <w:pPr>
        <w:pStyle w:val="Corpsdetexte"/>
      </w:pPr>
      <w:ins w:id="111" w:author="Pierre" w:date="2024-01-25T17:55:00Z">
        <w:r>
          <w:lastRenderedPageBreak/>
          <w:t xml:space="preserve">While </w:t>
        </w:r>
      </w:ins>
      <w:del w:id="112" w:author="Pierre" w:date="2024-01-25T17:55:00Z">
        <w:r w:rsidR="00071502" w:rsidDel="00A91701">
          <w:delText xml:space="preserve">Satellite </w:delText>
        </w:r>
      </w:del>
      <w:ins w:id="113" w:author="Pierre" w:date="2024-01-25T17:55:00Z">
        <w:r>
          <w:t xml:space="preserve">satellite </w:t>
        </w:r>
      </w:ins>
      <w:r w:rsidR="00071502">
        <w:t xml:space="preserve">remote sensing </w:t>
      </w:r>
      <w:ins w:id="114" w:author="Pierre" w:date="2024-01-25T17:53:00Z">
        <w:r>
          <w:t>provides temporally consistent</w:t>
        </w:r>
      </w:ins>
      <w:ins w:id="115" w:author="Pierre" w:date="2024-01-25T17:54:00Z">
        <w:r>
          <w:t xml:space="preserve"> observation</w:t>
        </w:r>
      </w:ins>
      <w:ins w:id="116" w:author="Pierre" w:date="2024-01-25T17:55:00Z">
        <w:r>
          <w:t>s</w:t>
        </w:r>
      </w:ins>
      <w:ins w:id="117" w:author="Pierre" w:date="2024-01-25T17:54:00Z">
        <w:r>
          <w:t xml:space="preserve"> over large spatial scales, </w:t>
        </w:r>
      </w:ins>
      <w:ins w:id="118" w:author="Pierre" w:date="2024-01-25T17:55:00Z">
        <w:r>
          <w:t>it is limited by several constraints</w:t>
        </w:r>
      </w:ins>
      <w:del w:id="119" w:author="Pierre" w:date="2024-01-25T17:55:00Z">
        <w:r w:rsidR="00071502" w:rsidDel="00A91701">
          <w:delText>offers the advantage of acquiring large-scale data in real-time but presents its</w:delText>
        </w:r>
      </w:del>
      <w:del w:id="120" w:author="Pierre" w:date="2024-01-25T17:56:00Z">
        <w:r w:rsidR="00071502" w:rsidDel="00A91701">
          <w:delText xml:space="preserve"> inherent challenges</w:delText>
        </w:r>
      </w:del>
      <w:r w:rsidR="00071502">
        <w:t xml:space="preserve">. </w:t>
      </w:r>
      <w:ins w:id="121" w:author="Pierre" w:date="2024-01-25T17:51:00Z">
        <w:r>
          <w:t>Satellite missions with a high temporal resolution (e.g., daily MODIS observation) are limited by a too coarse spatial resolution</w:t>
        </w:r>
      </w:ins>
      <w:ins w:id="122" w:author="Pierre" w:date="2024-01-25T17:52:00Z">
        <w:r>
          <w:t xml:space="preserve"> (&gt; </w:t>
        </w:r>
      </w:ins>
      <w:ins w:id="123" w:author="Pierre" w:date="2024-01-25T17:53:00Z">
        <w:r>
          <w:t>100 m)</w:t>
        </w:r>
      </w:ins>
      <w:ins w:id="124" w:author="Pierre" w:date="2024-01-25T17:57:00Z">
        <w:r>
          <w:t>. M</w:t>
        </w:r>
      </w:ins>
      <w:del w:id="125" w:author="Pierre" w:date="2024-01-25T17:52:00Z">
        <w:r w:rsidR="00071502" w:rsidDel="00A91701">
          <w:delText>Free access satellite data</w:delText>
        </w:r>
      </w:del>
      <w:ins w:id="126" w:author="Pierre" w:date="2024-01-25T17:52:00Z">
        <w:r>
          <w:t>issions with a high spatial resolution</w:t>
        </w:r>
      </w:ins>
      <w:r w:rsidR="00071502">
        <w:t xml:space="preserve"> </w:t>
      </w:r>
      <w:ins w:id="127" w:author="Pierre" w:date="2024-01-25T17:57:00Z">
        <w:r>
          <w:t xml:space="preserve">such as </w:t>
        </w:r>
      </w:ins>
      <w:del w:id="128" w:author="Pierre" w:date="2024-01-25T17:57:00Z">
        <w:r w:rsidR="00071502" w:rsidDel="00A91701">
          <w:delText xml:space="preserve">(e.g., </w:delText>
        </w:r>
      </w:del>
      <w:r w:rsidR="00071502">
        <w:t xml:space="preserve">Sentinel-2 </w:t>
      </w:r>
      <w:ins w:id="129" w:author="Pierre" w:date="2024-01-25T17:57:00Z">
        <w:r>
          <w:t xml:space="preserve">(10 m) </w:t>
        </w:r>
      </w:ins>
      <w:r w:rsidR="00071502">
        <w:t>and Landsat8/9</w:t>
      </w:r>
      <w:ins w:id="130" w:author="Pierre" w:date="2024-01-25T17:57:00Z">
        <w:r>
          <w:t xml:space="preserve"> (30 m</w:t>
        </w:r>
      </w:ins>
      <w:r w:rsidR="00071502">
        <w:t xml:space="preserve">) </w:t>
      </w:r>
      <w:ins w:id="131" w:author="Pierre" w:date="2024-01-25T17:57:00Z">
        <w:r w:rsidR="00CB3609">
          <w:t>can be</w:t>
        </w:r>
      </w:ins>
      <w:ins w:id="132" w:author="Pierre" w:date="2024-01-25T17:56:00Z">
        <w:r>
          <w:t xml:space="preserve"> limited by </w:t>
        </w:r>
      </w:ins>
      <w:del w:id="133" w:author="Pierre" w:date="2024-01-25T17:58:00Z">
        <w:r w:rsidR="00071502" w:rsidDel="00CB3609">
          <w:delText xml:space="preserve">provide relatively low spatial resolution data (10 - 30 m) across </w:delText>
        </w:r>
      </w:del>
      <w:r w:rsidR="00071502">
        <w:t xml:space="preserve">a </w:t>
      </w:r>
      <w:ins w:id="134" w:author="Pierre" w:date="2024-01-25T17:58:00Z">
        <w:r w:rsidR="00CB3609">
          <w:t xml:space="preserve">low spectral resolution. The </w:t>
        </w:r>
      </w:ins>
      <w:r w:rsidR="00071502">
        <w:t>limited number of spectral bands</w:t>
      </w:r>
      <w:ins w:id="135" w:author="Pierre" w:date="2024-01-25T17:58:00Z">
        <w:r w:rsidR="00CB3609">
          <w:t xml:space="preserve"> </w:t>
        </w:r>
      </w:ins>
      <w:del w:id="136" w:author="Pierre" w:date="2024-01-25T17:58:00Z">
        <w:r w:rsidR="00071502" w:rsidDel="00CB3609">
          <w:delText>. These characteristics can be</w:delText>
        </w:r>
      </w:del>
      <w:ins w:id="137" w:author="Pierre" w:date="2024-01-25T17:58:00Z">
        <w:r w:rsidR="00CB3609">
          <w:t>is indeed</w:t>
        </w:r>
      </w:ins>
      <w:r w:rsidR="00071502">
        <w:t xml:space="preserve"> a </w:t>
      </w:r>
      <w:del w:id="138" w:author="Pierre" w:date="2024-01-25T17:59:00Z">
        <w:r w:rsidR="00071502" w:rsidDel="00CB3609">
          <w:delText xml:space="preserve">limitation </w:delText>
        </w:r>
      </w:del>
      <w:ins w:id="139" w:author="Pierre" w:date="2024-01-25T17:59:00Z">
        <w:r w:rsidR="00CB3609">
          <w:t xml:space="preserve">challenge </w:t>
        </w:r>
      </w:ins>
      <w:r w:rsidR="00071502">
        <w:t xml:space="preserve">to accurately </w:t>
      </w:r>
      <w:del w:id="140" w:author="Pierre" w:date="2024-01-25T17:59:00Z">
        <w:r w:rsidR="00071502" w:rsidDel="00CB3609">
          <w:delText xml:space="preserve">discriminating </w:delText>
        </w:r>
      </w:del>
      <w:ins w:id="141" w:author="Pierre" w:date="2024-01-25T17:59:00Z">
        <w:r w:rsidR="00CB3609">
          <w:t xml:space="preserve">discriminate </w:t>
        </w:r>
      </w:ins>
      <w:r w:rsidR="00071502">
        <w:t>seagrass from others co-existing macrophytes</w:t>
      </w:r>
      <w:del w:id="142" w:author="Pierre" w:date="2024-01-25T17:59:00Z">
        <w:r w:rsidR="00071502" w:rsidDel="00CB3609">
          <w:delText xml:space="preserve"> over the meadow</w:delText>
        </w:r>
      </w:del>
      <w:r w:rsidR="00071502">
        <w:t xml:space="preserve">. </w:t>
      </w:r>
      <w:ins w:id="143" w:author="Pierre" w:date="2024-01-25T17:59:00Z">
        <w:r w:rsidR="00CB3609">
          <w:t xml:space="preserve">In particular, </w:t>
        </w:r>
      </w:ins>
      <w:r w:rsidR="00071502">
        <w:t>Chlorophyceae (</w:t>
      </w:r>
      <w:del w:id="144" w:author="Pierre" w:date="2024-01-25T18:00:00Z">
        <w:r w:rsidR="00071502" w:rsidDel="00CB3609">
          <w:delText xml:space="preserve">Green </w:delText>
        </w:r>
      </w:del>
      <w:ins w:id="145" w:author="Pierre" w:date="2024-01-25T18:00:00Z">
        <w:r w:rsidR="00CB3609">
          <w:t xml:space="preserve">green </w:t>
        </w:r>
      </w:ins>
      <w:del w:id="146" w:author="Pierre" w:date="2024-01-25T18:00:00Z">
        <w:r w:rsidR="00071502" w:rsidDel="00CB3609">
          <w:delText>Algae</w:delText>
        </w:r>
      </w:del>
      <w:ins w:id="147" w:author="Pierre" w:date="2024-01-25T18:00:00Z">
        <w:r w:rsidR="00CB3609">
          <w:t>algae</w:t>
        </w:r>
      </w:ins>
      <w:r w:rsidR="00071502">
        <w:t>) and marine Magnoliopsida (</w:t>
      </w:r>
      <w:del w:id="148" w:author="Pierre" w:date="2024-01-25T18:00:00Z">
        <w:r w:rsidR="00071502" w:rsidDel="00CB3609">
          <w:delText>Seagrass</w:delText>
        </w:r>
      </w:del>
      <w:ins w:id="149" w:author="Pierre" w:date="2024-01-25T18:00:00Z">
        <w:r w:rsidR="00CB3609">
          <w:t>seagrass</w:t>
        </w:r>
      </w:ins>
      <w:r w:rsidR="00071502">
        <w:t>) share the same pigment composition (Ralph et al., 2002 ; Douay et al., 2022). As a result, their respective spectral signatures can be considered similar by a non-expert observer (Davies et al., 2023a</w:t>
      </w:r>
      <w:del w:id="150" w:author="Pierre" w:date="2024-01-25T18:00:00Z">
        <w:r w:rsidR="00071502" w:rsidDel="00CB3609">
          <w:delText xml:space="preserve"> </w:delText>
        </w:r>
      </w:del>
      <w:r w:rsidR="00071502">
        <w:t xml:space="preserve">; Bannari et al., 2022). Recently, using </w:t>
      </w:r>
      <w:ins w:id="151" w:author="Pierre" w:date="2024-01-25T18:00:00Z">
        <w:r w:rsidR="00CB3609">
          <w:t xml:space="preserve">advanced </w:t>
        </w:r>
      </w:ins>
      <w:ins w:id="152" w:author="pierre gernez" w:date="2024-02-01T13:58:00Z">
        <w:r w:rsidR="0001028C">
          <w:t xml:space="preserve">a </w:t>
        </w:r>
      </w:ins>
      <w:ins w:id="153" w:author="Pierre" w:date="2024-01-25T18:00:00Z">
        <w:r w:rsidR="00CB3609">
          <w:t xml:space="preserve">machine-learning classifier trained </w:t>
        </w:r>
        <w:del w:id="154" w:author="pierre gernez" w:date="2024-02-01T13:59:00Z">
          <w:r w:rsidR="00CB3609" w:rsidDel="0001028C">
            <w:delText>using</w:delText>
          </w:r>
        </w:del>
      </w:ins>
      <w:ins w:id="155" w:author="pierre gernez" w:date="2024-02-01T13:59:00Z">
        <w:r w:rsidR="0001028C">
          <w:t>with</w:t>
        </w:r>
      </w:ins>
      <w:ins w:id="156" w:author="Pierre" w:date="2024-01-25T18:00:00Z">
        <w:r w:rsidR="00CB3609">
          <w:t xml:space="preserve"> </w:t>
        </w:r>
      </w:ins>
      <w:r w:rsidR="00071502">
        <w:t xml:space="preserve">a </w:t>
      </w:r>
      <w:ins w:id="157" w:author="pierre gernez" w:date="2024-02-01T14:00:00Z">
        <w:r w:rsidR="006E1A3A">
          <w:t>large hyper</w:t>
        </w:r>
      </w:ins>
      <w:del w:id="158" w:author="pierre gernez" w:date="2024-02-01T13:59:00Z">
        <w:r w:rsidR="00071502" w:rsidDel="0001028C">
          <w:delText xml:space="preserve">hyperspectral </w:delText>
        </w:r>
      </w:del>
      <w:ins w:id="159" w:author="Pierre" w:date="2024-01-25T18:00:00Z">
        <w:r w:rsidR="00CB3609">
          <w:t xml:space="preserve">spectral </w:t>
        </w:r>
      </w:ins>
      <w:r w:rsidR="00071502">
        <w:t>library</w:t>
      </w:r>
      <w:ins w:id="160" w:author="pierre gernez" w:date="2024-02-01T13:59:00Z">
        <w:r w:rsidR="0001028C">
          <w:t xml:space="preserve"> of </w:t>
        </w:r>
      </w:ins>
      <w:ins w:id="161" w:author="pierre gernez" w:date="2024-02-01T14:01:00Z">
        <w:r w:rsidR="006E1A3A">
          <w:t xml:space="preserve">&gt; 300 </w:t>
        </w:r>
      </w:ins>
      <w:ins w:id="162" w:author="pierre gernez" w:date="2024-02-01T14:00:00Z">
        <w:r w:rsidR="006E1A3A">
          <w:t>field</w:t>
        </w:r>
      </w:ins>
      <w:ins w:id="163" w:author="pierre gernez" w:date="2024-02-01T13:59:00Z">
        <w:r w:rsidR="0001028C">
          <w:t xml:space="preserve"> reflectance</w:t>
        </w:r>
      </w:ins>
      <w:ins w:id="164" w:author="pierre gernez" w:date="2024-02-01T14:01:00Z">
        <w:r w:rsidR="006E1A3A">
          <w:t xml:space="preserve"> measurements</w:t>
        </w:r>
      </w:ins>
      <w:r w:rsidR="00071502">
        <w:t xml:space="preserve">, Davies et al. (2023a) demonstrated </w:t>
      </w:r>
      <w:ins w:id="165" w:author="Pierre" w:date="2024-01-25T18:07:00Z">
        <w:r w:rsidR="00CB3609">
          <w:t xml:space="preserve">that it was possible to </w:t>
        </w:r>
      </w:ins>
      <w:del w:id="166" w:author="Pierre" w:date="2024-01-25T18:03:00Z">
        <w:r w:rsidR="00071502" w:rsidDel="00CB3609">
          <w:delText xml:space="preserve">that </w:delText>
        </w:r>
      </w:del>
      <w:del w:id="167" w:author="Pierre" w:date="2024-01-25T18:07:00Z">
        <w:r w:rsidR="00071502" w:rsidDel="00CB3609">
          <w:delText xml:space="preserve">the </w:delText>
        </w:r>
      </w:del>
      <w:del w:id="168" w:author="Pierre" w:date="2024-01-25T18:01:00Z">
        <w:r w:rsidR="00071502" w:rsidDel="00CB3609">
          <w:delText xml:space="preserve">spectral resolution of </w:delText>
        </w:r>
      </w:del>
      <w:del w:id="169" w:author="Pierre" w:date="2024-01-25T18:07:00Z">
        <w:r w:rsidR="00071502" w:rsidDel="00CB3609">
          <w:delText>Sentinel-2</w:delText>
        </w:r>
      </w:del>
      <w:del w:id="170" w:author="Pierre" w:date="2024-01-25T18:01:00Z">
        <w:r w:rsidR="00071502" w:rsidDel="00CB3609">
          <w:delText>,</w:delText>
        </w:r>
      </w:del>
      <w:del w:id="171" w:author="Pierre" w:date="2024-01-25T18:07:00Z">
        <w:r w:rsidR="00071502" w:rsidDel="00CB3609">
          <w:delText xml:space="preserve"> </w:delText>
        </w:r>
      </w:del>
      <w:del w:id="172" w:author="Pierre" w:date="2024-01-25T18:02:00Z">
        <w:r w:rsidR="00071502" w:rsidDel="00CB3609">
          <w:delText>might be enough for the</w:delText>
        </w:r>
      </w:del>
      <w:del w:id="173" w:author="Pierre" w:date="2024-01-25T18:07:00Z">
        <w:r w:rsidR="00071502" w:rsidDel="00CB3609">
          <w:delText xml:space="preserve"> </w:delText>
        </w:r>
      </w:del>
      <w:del w:id="174" w:author="Pierre" w:date="2024-01-25T18:02:00Z">
        <w:r w:rsidR="00071502" w:rsidDel="00CB3609">
          <w:delText xml:space="preserve">discrimination </w:delText>
        </w:r>
      </w:del>
      <w:ins w:id="175" w:author="Pierre" w:date="2024-01-25T18:02:00Z">
        <w:r w:rsidR="00CB3609">
          <w:t xml:space="preserve">discriminate </w:t>
        </w:r>
      </w:ins>
      <w:del w:id="176" w:author="Pierre" w:date="2024-01-25T18:02:00Z">
        <w:r w:rsidR="00071502" w:rsidDel="00CB3609">
          <w:delText xml:space="preserve">between </w:delText>
        </w:r>
      </w:del>
      <w:r w:rsidR="00071502">
        <w:t xml:space="preserve">Magnoliopsida </w:t>
      </w:r>
      <w:del w:id="177" w:author="Pierre" w:date="2024-01-25T18:02:00Z">
        <w:r w:rsidR="00071502" w:rsidDel="00CB3609">
          <w:delText xml:space="preserve">and </w:delText>
        </w:r>
      </w:del>
      <w:ins w:id="178" w:author="Pierre" w:date="2024-01-25T18:02:00Z">
        <w:r w:rsidR="00CB3609">
          <w:t xml:space="preserve">from </w:t>
        </w:r>
      </w:ins>
      <w:r w:rsidR="00071502">
        <w:t>Chlorophyceae</w:t>
      </w:r>
      <w:ins w:id="179" w:author="Pierre" w:date="2024-01-25T18:07:00Z">
        <w:r w:rsidR="00CB3609">
          <w:t xml:space="preserve"> using radiometric data </w:t>
        </w:r>
        <w:r w:rsidR="00C54210">
          <w:t xml:space="preserve">acquired at </w:t>
        </w:r>
      </w:ins>
      <w:ins w:id="180" w:author="Pierre" w:date="2024-01-25T18:08:00Z">
        <w:r w:rsidR="00C54210">
          <w:t>Sentinel-2’s spectral resolution</w:t>
        </w:r>
        <w:del w:id="181" w:author="pierre gernez" w:date="2024-02-01T14:01:00Z">
          <w:r w:rsidR="00C54210" w:rsidDel="006E1A3A">
            <w:delText>,</w:delText>
          </w:r>
        </w:del>
      </w:ins>
      <w:ins w:id="182" w:author="pierre gernez" w:date="2024-02-01T14:01:00Z">
        <w:r w:rsidR="006E1A3A">
          <w:t xml:space="preserve">. </w:t>
        </w:r>
      </w:ins>
      <w:ins w:id="183" w:author="Pierre" w:date="2024-01-25T18:08:00Z">
        <w:del w:id="184" w:author="pierre gernez" w:date="2024-02-01T14:01:00Z">
          <w:r w:rsidR="00C54210" w:rsidDel="006E1A3A">
            <w:delText xml:space="preserve"> but </w:delText>
          </w:r>
        </w:del>
      </w:ins>
      <w:del w:id="185" w:author="pierre gernez" w:date="2024-02-01T14:01:00Z">
        <w:r w:rsidR="00071502" w:rsidDel="006E1A3A">
          <w:delText>. However</w:delText>
        </w:r>
      </w:del>
      <w:ins w:id="186" w:author="Pierre" w:date="2024-01-25T18:08:00Z">
        <w:del w:id="187" w:author="pierre gernez" w:date="2024-02-01T14:01:00Z">
          <w:r w:rsidR="00C54210" w:rsidDel="006E1A3A">
            <w:delText>t</w:delText>
          </w:r>
        </w:del>
      </w:ins>
      <w:ins w:id="188" w:author="pierre gernez" w:date="2024-02-01T14:01:00Z">
        <w:r w:rsidR="006E1A3A">
          <w:t>T</w:t>
        </w:r>
      </w:ins>
      <w:ins w:id="189" w:author="Pierre" w:date="2024-01-25T18:08:00Z">
        <w:r w:rsidR="00C54210">
          <w:t xml:space="preserve">he application of </w:t>
        </w:r>
        <w:del w:id="190" w:author="pierre gernez" w:date="2024-02-01T14:01:00Z">
          <w:r w:rsidR="00C54210" w:rsidDel="006E1A3A">
            <w:delText>such method</w:delText>
          </w:r>
        </w:del>
      </w:ins>
      <w:ins w:id="191" w:author="pierre gernez" w:date="2024-02-01T14:01:00Z">
        <w:r w:rsidR="006E1A3A">
          <w:t>this approach</w:t>
        </w:r>
      </w:ins>
      <w:ins w:id="192" w:author="Pierre" w:date="2024-01-25T18:08:00Z">
        <w:r w:rsidR="00C54210">
          <w:t xml:space="preserve"> to satellite remote sensing remains </w:t>
        </w:r>
      </w:ins>
      <w:ins w:id="193" w:author="pierre gernez" w:date="2024-02-01T14:02:00Z">
        <w:r w:rsidR="006E1A3A">
          <w:t xml:space="preserve">however </w:t>
        </w:r>
      </w:ins>
      <w:ins w:id="194" w:author="Pierre" w:date="2024-01-25T18:08:00Z">
        <w:r w:rsidR="00C54210">
          <w:t xml:space="preserve">to be </w:t>
        </w:r>
      </w:ins>
      <w:ins w:id="195" w:author="Pierre" w:date="2024-01-25T18:09:00Z">
        <w:r w:rsidR="00C54210">
          <w:t>validated. Moreover</w:t>
        </w:r>
      </w:ins>
      <w:r w:rsidR="00071502">
        <w:t xml:space="preserve">, </w:t>
      </w:r>
      <w:del w:id="196" w:author="Pierre" w:date="2024-01-25T18:09:00Z">
        <w:r w:rsidR="00071502" w:rsidDel="00C54210">
          <w:delText>green tide events occur</w:delText>
        </w:r>
      </w:del>
      <w:ins w:id="197" w:author="Pierre" w:date="2024-01-25T18:09:00Z">
        <w:r w:rsidR="00C54210">
          <w:t>patches of green algae can develop</w:t>
        </w:r>
      </w:ins>
      <w:r w:rsidR="00071502">
        <w:t xml:space="preserve"> at small spatial scales that are not observable using </w:t>
      </w:r>
      <w:ins w:id="198" w:author="Pierre" w:date="2024-01-25T18:11:00Z">
        <w:r w:rsidR="00C54210">
          <w:t xml:space="preserve">non-commercial </w:t>
        </w:r>
      </w:ins>
      <w:r w:rsidR="00071502">
        <w:t>satellite imagery (Tuya et al., 2013), especially during the initial stage of the event.</w:t>
      </w:r>
    </w:p>
    <w:p w14:paraId="634557B0" w14:textId="53AC091C" w:rsidR="003F7E94" w:rsidRDefault="00071502">
      <w:pPr>
        <w:pStyle w:val="Corpsdetexte"/>
      </w:pPr>
      <w:del w:id="199" w:author="Pierre" w:date="2024-01-25T18:13:00Z">
        <w:r w:rsidDel="00C54210">
          <w:delText>Remote sensing d</w:delText>
        </w:r>
      </w:del>
      <w:ins w:id="200" w:author="Pierre" w:date="2024-01-25T18:13:00Z">
        <w:r w:rsidR="00C54210">
          <w:t>D</w:t>
        </w:r>
      </w:ins>
      <w:r>
        <w:t>rone</w:t>
      </w:r>
      <w:ins w:id="201" w:author="Pierre" w:date="2024-01-25T18:15:00Z">
        <w:r w:rsidR="00C54210">
          <w:t>s</w:t>
        </w:r>
      </w:ins>
      <w:r>
        <w:t xml:space="preserve"> </w:t>
      </w:r>
      <w:del w:id="202" w:author="Pierre" w:date="2024-01-25T18:13:00Z">
        <w:r w:rsidDel="00C54210">
          <w:delText xml:space="preserve">acquisitions are presented as a tool that </w:delText>
        </w:r>
      </w:del>
      <w:r>
        <w:t xml:space="preserve">can potentially fill </w:t>
      </w:r>
      <w:ins w:id="203" w:author="Pierre" w:date="2024-01-25T18:13:00Z">
        <w:r w:rsidR="00C54210">
          <w:t xml:space="preserve">the </w:t>
        </w:r>
      </w:ins>
      <w:r>
        <w:t xml:space="preserve">gaps left by satellite </w:t>
      </w:r>
      <w:ins w:id="204" w:author="Pierre" w:date="2024-01-25T18:13:00Z">
        <w:r w:rsidR="00C54210">
          <w:t xml:space="preserve">remote sensing </w:t>
        </w:r>
      </w:ins>
      <w:r>
        <w:t xml:space="preserve">and in situ </w:t>
      </w:r>
      <w:del w:id="205" w:author="Pierre" w:date="2024-01-25T18:13:00Z">
        <w:r w:rsidDel="00C54210">
          <w:delText>data</w:delText>
        </w:r>
      </w:del>
      <w:ins w:id="206" w:author="Pierre" w:date="2024-01-25T18:13:00Z">
        <w:r w:rsidR="00C54210">
          <w:t>measurements</w:t>
        </w:r>
      </w:ins>
      <w:ins w:id="207" w:author="Pierre" w:date="2024-01-25T18:14:00Z">
        <w:r w:rsidR="00C54210">
          <w:t xml:space="preserve">, due to their ability to provide spatially-explicit </w:t>
        </w:r>
      </w:ins>
      <w:ins w:id="208" w:author="Pierre" w:date="2024-01-25T18:15:00Z">
        <w:r w:rsidR="00C54210">
          <w:t xml:space="preserve">observations at </w:t>
        </w:r>
      </w:ins>
      <w:del w:id="209" w:author="Pierre" w:date="2024-01-25T18:15:00Z">
        <w:r w:rsidDel="00C54210">
          <w:delText xml:space="preserve">. Drone can cover large expanses while recording imagery at significantly higher </w:delText>
        </w:r>
      </w:del>
      <w:ins w:id="210" w:author="Pierre" w:date="2024-01-25T18:15:00Z">
        <w:r w:rsidR="00C54210">
          <w:t xml:space="preserve">very high </w:t>
        </w:r>
      </w:ins>
      <w:r>
        <w:t xml:space="preserve">spatial resolutions </w:t>
      </w:r>
      <w:del w:id="211" w:author="Pierre" w:date="2024-01-25T18:15:00Z">
        <w:r w:rsidDel="00C54210">
          <w:delText xml:space="preserve">than satellite </w:delText>
        </w:r>
      </w:del>
      <w:r>
        <w:t>(pixel size from cm to mm)</w:t>
      </w:r>
      <w:ins w:id="212" w:author="Pierre" w:date="2024-01-25T18:16:00Z">
        <w:r w:rsidR="00C54210">
          <w:t>,</w:t>
        </w:r>
      </w:ins>
      <w:del w:id="213" w:author="Pierre" w:date="2024-01-25T18:17:00Z">
        <w:r w:rsidDel="00C54210">
          <w:delText xml:space="preserve"> </w:delText>
        </w:r>
      </w:del>
      <w:ins w:id="214" w:author="Pierre" w:date="2024-01-25T18:17:00Z">
        <w:r w:rsidR="00C54210">
          <w:t xml:space="preserve"> </w:t>
        </w:r>
      </w:ins>
      <w:r>
        <w:t>and still capturing data at multi-spectral resolution (Fairley et al., 2022 ; Oh et al., 2017). The versatility of drones allows for their application across a diverse thematic range</w:t>
      </w:r>
      <w:del w:id="215" w:author="Pierre" w:date="2024-01-25T18:17:00Z">
        <w:r w:rsidDel="00C54210">
          <w:delText xml:space="preserve"> </w:delText>
        </w:r>
      </w:del>
      <w:r>
        <w:t xml:space="preserve">, from coastal zone management (Adade et al., 2021 ; Casella et al., 2020 ; Angnuureng et al., 2022) to mapping </w:t>
      </w:r>
      <w:del w:id="216" w:author="Pierre" w:date="2024-01-25T18:18:00Z">
        <w:r w:rsidDel="00A85667">
          <w:delText>the spatial</w:delText>
        </w:r>
      </w:del>
      <w:ins w:id="217" w:author="Pierre" w:date="2024-01-25T18:18:00Z">
        <w:r w:rsidR="00A85667">
          <w:t>species</w:t>
        </w:r>
      </w:ins>
      <w:r>
        <w:t xml:space="preserve"> distribution</w:t>
      </w:r>
      <w:del w:id="218" w:author="Pierre" w:date="2024-01-25T18:18:00Z">
        <w:r w:rsidDel="00A85667">
          <w:delText xml:space="preserve"> of species</w:delText>
        </w:r>
      </w:del>
      <w:r>
        <w:t xml:space="preserve"> (Joyce et al., 2023 ; Tallam et al., 2023 ; Roca et al., 2022 ; Román et al., 2021 ; Brunier et al., 2022). However, when applied to coastal habitat mapping, </w:t>
      </w:r>
      <w:ins w:id="219" w:author="Pierre" w:date="2024-01-25T18:21:00Z">
        <w:r w:rsidR="00A85667">
          <w:t xml:space="preserve">most </w:t>
        </w:r>
      </w:ins>
      <w:del w:id="220" w:author="Pierre" w:date="2024-01-25T18:19:00Z">
        <w:r w:rsidDel="00A85667">
          <w:delText>many studies showcase their findings with study case</w:delText>
        </w:r>
      </w:del>
      <w:ins w:id="221" w:author="Pierre" w:date="2024-01-25T18:19:00Z">
        <w:r w:rsidR="00A85667">
          <w:t xml:space="preserve">drone studies </w:t>
        </w:r>
      </w:ins>
      <w:ins w:id="222" w:author="Pierre" w:date="2024-01-25T18:21:00Z">
        <w:r w:rsidR="00A85667">
          <w:t>were</w:t>
        </w:r>
      </w:ins>
      <w:r>
        <w:t xml:space="preserve"> limited to a single flight, restricting the generalizability of their application </w:t>
      </w:r>
      <w:del w:id="223" w:author="Pierre" w:date="2024-01-25T18:21:00Z">
        <w:r w:rsidDel="00A85667">
          <w:delText>to other sites</w:delText>
        </w:r>
      </w:del>
      <w:ins w:id="224" w:author="Pierre" w:date="2024-01-25T18:21:00Z">
        <w:r w:rsidR="00A85667">
          <w:t>over wider geographical scales</w:t>
        </w:r>
      </w:ins>
      <w:r>
        <w:t xml:space="preserve"> (Román et al., 2021 ; Collin et al., 2019 ; Rossiter et al., 2020 ; Brunier et al., 2022). </w:t>
      </w:r>
      <w:del w:id="225" w:author="Pierre" w:date="2024-01-25T18:22:00Z">
        <w:r w:rsidDel="00A85667">
          <w:delText xml:space="preserve">This </w:delText>
        </w:r>
      </w:del>
      <w:ins w:id="226" w:author="Pierre" w:date="2024-01-25T18:22:00Z">
        <w:r w:rsidR="00A85667">
          <w:t xml:space="preserve">The present </w:t>
        </w:r>
      </w:ins>
      <w:r>
        <w:t xml:space="preserve">study aimed </w:t>
      </w:r>
      <w:del w:id="227" w:author="Pierre" w:date="2024-01-25T18:22:00Z">
        <w:r w:rsidDel="00A85667">
          <w:delText xml:space="preserve">to </w:delText>
        </w:r>
      </w:del>
      <w:ins w:id="228" w:author="Pierre" w:date="2024-01-25T18:22:00Z">
        <w:r w:rsidR="00A85667">
          <w:t xml:space="preserve">at </w:t>
        </w:r>
      </w:ins>
      <w:del w:id="229" w:author="Pierre" w:date="2024-01-25T18:22:00Z">
        <w:r w:rsidDel="00A85667">
          <w:delText xml:space="preserve">analyze </w:delText>
        </w:r>
      </w:del>
      <w:ins w:id="230" w:author="Pierre" w:date="2024-01-25T18:22:00Z">
        <w:r w:rsidR="00A85667">
          <w:t xml:space="preserve">analyzing </w:t>
        </w:r>
      </w:ins>
      <w:r>
        <w:t xml:space="preserve">the potential of </w:t>
      </w:r>
      <w:del w:id="231" w:author="Pierre" w:date="2024-01-25T18:22:00Z">
        <w:r w:rsidDel="00A85667">
          <w:delText xml:space="preserve">a </w:delText>
        </w:r>
      </w:del>
      <w:ins w:id="232" w:author="Pierre" w:date="2024-01-25T18:22:00Z">
        <w:r w:rsidR="00A85667">
          <w:t xml:space="preserve">multispectral </w:t>
        </w:r>
      </w:ins>
      <w:r>
        <w:t xml:space="preserve">drone </w:t>
      </w:r>
      <w:del w:id="233" w:author="Pierre" w:date="2024-01-25T18:22:00Z">
        <w:r w:rsidDel="00A85667">
          <w:delText>equipped with a multispectral sensor</w:delText>
        </w:r>
      </w:del>
      <w:ins w:id="234" w:author="Pierre" w:date="2024-01-25T18:22:00Z">
        <w:r w:rsidR="00A85667">
          <w:t>remote sensing</w:t>
        </w:r>
      </w:ins>
      <w:r>
        <w:t xml:space="preserve"> </w:t>
      </w:r>
      <w:del w:id="235" w:author="Pierre" w:date="2024-01-25T18:22:00Z">
        <w:r w:rsidDel="00A85667">
          <w:delText xml:space="preserve">for </w:delText>
        </w:r>
      </w:del>
      <w:ins w:id="236" w:author="Pierre" w:date="2024-01-25T18:22:00Z">
        <w:r w:rsidR="00A85667">
          <w:t xml:space="preserve">to </w:t>
        </w:r>
      </w:ins>
      <w:r>
        <w:t>map</w:t>
      </w:r>
      <w:del w:id="237" w:author="Pierre" w:date="2024-01-25T18:23:00Z">
        <w:r w:rsidDel="00A85667">
          <w:delText>ing</w:delText>
        </w:r>
      </w:del>
      <w:r>
        <w:t xml:space="preserve"> intertidal macrophytes, with a particular focus on discriminating Magnoliopsida and Chlorophyceae. Ten drone flights were performed over soft-bottom intertidal areas along two European countries (France and Portugal), covering a wide range of habitats, from monospecific seagrass meadows to meadows mixed with green or red algae. A deep learning algorithm was trained and validated for macrophyte discrimination, emphasizing applicability across diverse sites without a loss of </w:t>
      </w:r>
      <w:ins w:id="238" w:author="pierre gernez" w:date="2024-02-01T14:04:00Z">
        <w:r w:rsidR="006E1A3A">
          <w:t xml:space="preserve">prediction </w:t>
        </w:r>
      </w:ins>
      <w:r>
        <w:t>accuracy</w:t>
      </w:r>
      <w:del w:id="239" w:author="pierre gernez" w:date="2024-02-01T14:04:00Z">
        <w:r w:rsidDel="006E1A3A">
          <w:delText xml:space="preserve"> in predictions</w:delText>
        </w:r>
      </w:del>
      <w:r>
        <w:t>.</w:t>
      </w:r>
    </w:p>
    <w:p w14:paraId="7641D9CB" w14:textId="77777777" w:rsidR="003F7E94" w:rsidRDefault="00071502">
      <w:pPr>
        <w:pStyle w:val="Titre1"/>
      </w:pPr>
      <w:bookmarkStart w:id="240" w:name="material-methods"/>
      <w:bookmarkEnd w:id="5"/>
      <w:r>
        <w:t>2. Material &amp; Methods</w:t>
      </w:r>
    </w:p>
    <w:p w14:paraId="574D3F4D" w14:textId="77777777" w:rsidR="003F7E94" w:rsidRDefault="00071502">
      <w:pPr>
        <w:pStyle w:val="Titre2"/>
      </w:pPr>
      <w:bookmarkStart w:id="241" w:name="study-sites"/>
      <w:r>
        <w:t>2.1 Study sites</w:t>
      </w:r>
    </w:p>
    <w:p w14:paraId="49823EDE" w14:textId="6CD638EB" w:rsidR="003F7E94" w:rsidRDefault="00071502">
      <w:pPr>
        <w:pStyle w:val="FirstParagraph"/>
      </w:pPr>
      <w:r>
        <w:t>Seven study sites distributed between France and Portugal were selected for their relatively extensive intertidal seagrass beds. Two sites are located in Gulf of Morbihan (</w:t>
      </w:r>
      <w:hyperlink w:anchor="fig-map">
        <w:r>
          <w:rPr>
            <w:rStyle w:val="Lienhypertexte"/>
          </w:rPr>
          <w:t>Figure 1</w:t>
        </w:r>
      </w:hyperlink>
      <w:r>
        <w:t xml:space="preserve"> A), France (47.5791°N, 2.8018°W). This gulf covers an area of 115 km² and is only connect to the sea through a 900m wide channel. A total of 53 small islands are scattered across the gulf leading to 250 km of shorelines. Patchy seagrass meadows can be found on a lot of these islands. Within the Gulf of Morbihan we have chosen two sites : </w:t>
      </w:r>
      <w:ins w:id="242" w:author="pierre gernez" w:date="2024-02-01T14:06:00Z">
        <w:r w:rsidR="006E1A3A">
          <w:t>o</w:t>
        </w:r>
      </w:ins>
      <w:del w:id="243" w:author="pierre gernez" w:date="2024-02-01T14:06:00Z">
        <w:r w:rsidDel="006E1A3A">
          <w:delText>O</w:delText>
        </w:r>
      </w:del>
      <w:r>
        <w:t>ne is located in one of these island</w:t>
      </w:r>
      <w:ins w:id="244" w:author="pierre gernez" w:date="2024-02-01T14:06:00Z">
        <w:r w:rsidR="006E1A3A">
          <w:t>s</w:t>
        </w:r>
      </w:ins>
      <w:r>
        <w:t xml:space="preserve"> (Arz island)</w:t>
      </w:r>
      <w:ins w:id="245" w:author="pierre gernez" w:date="2024-02-01T14:06:00Z">
        <w:r w:rsidR="006E1A3A">
          <w:t>;</w:t>
        </w:r>
      </w:ins>
      <w:del w:id="246" w:author="pierre gernez" w:date="2024-02-01T14:07:00Z">
        <w:r w:rsidDel="006E1A3A">
          <w:delText>. T</w:delText>
        </w:r>
      </w:del>
      <w:ins w:id="247" w:author="pierre gernez" w:date="2024-02-01T14:07:00Z">
        <w:r w:rsidR="006E1A3A">
          <w:t xml:space="preserve"> t</w:t>
        </w:r>
      </w:ins>
      <w:r>
        <w:t>he other one is located in the sou</w:t>
      </w:r>
      <w:del w:id="248" w:author="pierre gernez" w:date="2024-02-01T14:07:00Z">
        <w:r w:rsidDel="006E1A3A">
          <w:delText>r</w:delText>
        </w:r>
      </w:del>
      <w:r>
        <w:t xml:space="preserve">thern part of the </w:t>
      </w:r>
      <w:ins w:id="249" w:author="pierre gernez" w:date="2024-02-01T14:07:00Z">
        <w:r w:rsidR="006E1A3A">
          <w:t>g</w:t>
        </w:r>
      </w:ins>
      <w:del w:id="250" w:author="pierre gernez" w:date="2024-02-01T14:07:00Z">
        <w:r w:rsidDel="006E1A3A">
          <w:delText>G</w:delText>
        </w:r>
      </w:del>
      <w:r>
        <w:t xml:space="preserve">ulf (Duer). Two others sites are located in Bourgneuf Bay, France (46.9849°N, 2.1488°W). This bay is </w:t>
      </w:r>
      <w:r>
        <w:lastRenderedPageBreak/>
        <w:t xml:space="preserve">a semi-enclosed macrotidal bay, protected from waves by Noirmoutier Island. </w:t>
      </w:r>
      <w:del w:id="251" w:author="pierre gernez" w:date="2024-02-01T14:08:00Z">
        <w:r w:rsidDel="006E1A3A">
          <w:delText xml:space="preserve">With up to 6m in tidal range during spring tide, </w:delText>
        </w:r>
      </w:del>
      <w:ins w:id="252" w:author="pierre gernez" w:date="2024-02-01T14:08:00Z">
        <w:r w:rsidR="006E1A3A">
          <w:t xml:space="preserve">Bourgneuf Bay hosts </w:t>
        </w:r>
      </w:ins>
      <w:r>
        <w:t xml:space="preserve">a </w:t>
      </w:r>
      <w:ins w:id="253" w:author="pierre gernez" w:date="2024-02-01T14:08:00Z">
        <w:r w:rsidR="006E1A3A">
          <w:t>large, intertidal seagrass meadow</w:t>
        </w:r>
      </w:ins>
      <w:ins w:id="254" w:author="pierre gernez" w:date="2024-02-01T14:09:00Z">
        <w:r w:rsidR="006E1A3A">
          <w:t xml:space="preserve"> of about </w:t>
        </w:r>
      </w:ins>
      <w:r>
        <w:t xml:space="preserve">6 km² </w:t>
      </w:r>
      <w:del w:id="255" w:author="pierre gernez" w:date="2024-02-01T14:09:00Z">
        <w:r w:rsidDel="006E1A3A">
          <w:delText>seagrass meadow can uncover at low tide</w:delText>
        </w:r>
      </w:del>
      <w:ins w:id="256" w:author="pierre gernez" w:date="2024-02-01T14:09:00Z">
        <w:r w:rsidR="006E1A3A">
          <w:t>(Zoffoli et al., 2020)</w:t>
        </w:r>
      </w:ins>
      <w:r>
        <w:t xml:space="preserve">. </w:t>
      </w:r>
      <w:ins w:id="257" w:author="pierre gernez" w:date="2024-02-01T14:10:00Z">
        <w:r w:rsidR="00191D72">
          <w:t xml:space="preserve">Within this meadow, </w:t>
        </w:r>
      </w:ins>
      <w:del w:id="258" w:author="pierre gernez" w:date="2024-02-01T14:10:00Z">
        <w:r w:rsidDel="00191D72">
          <w:delText xml:space="preserve">The </w:delText>
        </w:r>
      </w:del>
      <w:ins w:id="259" w:author="pierre gernez" w:date="2024-02-01T14:10:00Z">
        <w:r w:rsidR="00191D72">
          <w:t xml:space="preserve">the </w:t>
        </w:r>
      </w:ins>
      <w:r>
        <w:t xml:space="preserve">sites </w:t>
      </w:r>
      <w:ins w:id="260" w:author="pierre gernez" w:date="2024-02-01T14:09:00Z">
        <w:r w:rsidR="006E1A3A">
          <w:t>observed by drone</w:t>
        </w:r>
      </w:ins>
      <w:ins w:id="261" w:author="pierre gernez" w:date="2024-02-01T14:10:00Z">
        <w:r w:rsidR="00191D72">
          <w:t xml:space="preserve"> </w:t>
        </w:r>
      </w:ins>
      <w:del w:id="262" w:author="pierre gernez" w:date="2024-02-01T14:10:00Z">
        <w:r w:rsidDel="006E1A3A">
          <w:delText xml:space="preserve">we surveyed </w:delText>
        </w:r>
      </w:del>
      <w:r>
        <w:t xml:space="preserve">(L’Epine and Barbatre, </w:t>
      </w:r>
      <w:hyperlink w:anchor="fig-map">
        <w:r>
          <w:rPr>
            <w:rStyle w:val="Lienhypertexte"/>
          </w:rPr>
          <w:t>Figure 1</w:t>
        </w:r>
      </w:hyperlink>
      <w:r>
        <w:t xml:space="preserve"> B) </w:t>
      </w:r>
      <w:del w:id="263" w:author="pierre gernez" w:date="2024-02-01T14:11:00Z">
        <w:r w:rsidDel="00191D72">
          <w:delText>are located in the southernmost part of the bay, along the Noirmoutier Island, and host a</w:delText>
        </w:r>
      </w:del>
      <w:ins w:id="264" w:author="pierre gernez" w:date="2024-02-01T14:11:00Z">
        <w:r w:rsidR="00191D72">
          <w:t>contain</w:t>
        </w:r>
      </w:ins>
      <w:r>
        <w:t xml:space="preserve"> monospecific</w:t>
      </w:r>
      <w:ins w:id="265" w:author="pierre gernez" w:date="2024-02-01T14:11:00Z">
        <w:r w:rsidR="00191D72">
          <w:t xml:space="preserve"> beds of</w:t>
        </w:r>
      </w:ins>
      <w:r>
        <w:t xml:space="preserve"> </w:t>
      </w:r>
      <w:r>
        <w:rPr>
          <w:i/>
          <w:iCs/>
        </w:rPr>
        <w:t>Zostera noltei</w:t>
      </w:r>
      <w:del w:id="266" w:author="pierre gernez" w:date="2024-02-01T14:11:00Z">
        <w:r w:rsidDel="00191D72">
          <w:delText xml:space="preserve"> </w:delText>
        </w:r>
      </w:del>
      <w:ins w:id="267" w:author="pierre gernez" w:date="2024-02-01T14:11:00Z">
        <w:r w:rsidR="00191D72">
          <w:t xml:space="preserve">, </w:t>
        </w:r>
      </w:ins>
      <w:del w:id="268" w:author="pierre gernez" w:date="2024-02-01T14:11:00Z">
        <w:r w:rsidDel="00191D72">
          <w:delText xml:space="preserve">seagrass bed </w:delText>
        </w:r>
      </w:del>
      <w:r>
        <w:t>with very little mixing with other macrophytes. Three sites have been survey</w:t>
      </w:r>
      <w:ins w:id="269" w:author="pierre gernez" w:date="2024-02-01T14:11:00Z">
        <w:r w:rsidR="00191D72">
          <w:t>ed</w:t>
        </w:r>
      </w:ins>
      <w:r>
        <w:t xml:space="preserve"> in the Ria de Aveiro Lagoon in Portugal (40.6887°N, 8.6810°W). The extent of this lagoon is about 80 km² with many narrow channels, large salt marshes and many mudflats that uncovers at low tide. It is connected to the open sea through a single channel, with a tidal lag between the North and the South of the lagoon. The southern</w:t>
      </w:r>
      <w:del w:id="270" w:author="pierre gernez" w:date="2024-02-01T14:12:00Z">
        <w:r w:rsidDel="00191D72">
          <w:delText>most</w:delText>
        </w:r>
      </w:del>
      <w:r>
        <w:t xml:space="preserve"> site (Gafanha) is a mudflat located in an affluent of the lagoon whereas the two other sites are situated in the middle of the lagoon and are only accessible by boat (</w:t>
      </w:r>
      <w:hyperlink w:anchor="fig-map">
        <w:r>
          <w:rPr>
            <w:rStyle w:val="Lienhypertexte"/>
          </w:rPr>
          <w:t>Figure 1</w:t>
        </w:r>
      </w:hyperlink>
      <w:r>
        <w:t xml:space="preserve"> C). The</w:t>
      </w:r>
      <w:del w:id="271" w:author="pierre gernez" w:date="2024-02-01T14:12:00Z">
        <w:r w:rsidDel="00191D72">
          <w:delText>se</w:delText>
        </w:r>
      </w:del>
      <w:r>
        <w:t xml:space="preserve"> Portuguese sites </w:t>
      </w:r>
      <w:del w:id="272" w:author="pierre gernez" w:date="2024-02-01T14:13:00Z">
        <w:r w:rsidDel="00191D72">
          <w:delText xml:space="preserve">were </w:delText>
        </w:r>
      </w:del>
      <w:ins w:id="273" w:author="pierre gernez" w:date="2024-02-01T14:13:00Z">
        <w:r w:rsidR="00191D72">
          <w:t xml:space="preserve">are </w:t>
        </w:r>
      </w:ins>
      <w:r>
        <w:t xml:space="preserve">characterized by a more diverse intertidal </w:t>
      </w:r>
      <w:del w:id="274" w:author="pierre gernez" w:date="2024-02-01T14:13:00Z">
        <w:r w:rsidDel="00191D72">
          <w:delText>area</w:delText>
        </w:r>
      </w:del>
      <w:ins w:id="275" w:author="pierre gernez" w:date="2024-02-01T14:13:00Z">
        <w:r w:rsidR="00191D72">
          <w:t>vegetation</w:t>
        </w:r>
      </w:ins>
      <w:r>
        <w:t xml:space="preserve">, where </w:t>
      </w:r>
      <w:ins w:id="276" w:author="pierre gernez" w:date="2024-02-01T14:13:00Z">
        <w:r w:rsidR="00191D72">
          <w:t xml:space="preserve">patches of </w:t>
        </w:r>
      </w:ins>
      <w:del w:id="277" w:author="pierre gernez" w:date="2024-02-01T14:13:00Z">
        <w:r w:rsidDel="00191D72">
          <w:delText xml:space="preserve">the </w:delText>
        </w:r>
      </w:del>
      <w:r>
        <w:t xml:space="preserve">seagrass </w:t>
      </w:r>
      <w:del w:id="278" w:author="pierre gernez" w:date="2024-02-01T14:13:00Z">
        <w:r w:rsidDel="00191D72">
          <w:delText xml:space="preserve">meadow </w:delText>
        </w:r>
      </w:del>
      <w:r>
        <w:t xml:space="preserve">could intermingle with red algae (Rhodophyceae), brown algae (Phaeophyceae), </w:t>
      </w:r>
      <w:ins w:id="279" w:author="pierre gernez" w:date="2024-02-01T14:13:00Z">
        <w:r w:rsidR="00191D72">
          <w:t>and</w:t>
        </w:r>
      </w:ins>
      <w:del w:id="280" w:author="pierre gernez" w:date="2024-02-01T14:13:00Z">
        <w:r w:rsidDel="00191D72">
          <w:delText>or</w:delText>
        </w:r>
      </w:del>
      <w:r>
        <w:t xml:space="preserve"> green algae (Chlorophyceae).</w:t>
      </w:r>
    </w:p>
    <w:tbl>
      <w:tblPr>
        <w:tblStyle w:val="Table"/>
        <w:tblW w:w="5000" w:type="pct"/>
        <w:tblLook w:val="0000" w:firstRow="0" w:lastRow="0" w:firstColumn="0" w:lastColumn="0" w:noHBand="0" w:noVBand="0"/>
      </w:tblPr>
      <w:tblGrid>
        <w:gridCol w:w="9360"/>
      </w:tblGrid>
      <w:tr w:rsidR="003F7E94" w14:paraId="4CE1E82B" w14:textId="77777777">
        <w:tc>
          <w:tcPr>
            <w:tcW w:w="0" w:type="auto"/>
          </w:tcPr>
          <w:p w14:paraId="24B2B8F2" w14:textId="128CE1EE" w:rsidR="003F7E94" w:rsidRDefault="003F7E94">
            <w:pPr>
              <w:jc w:val="center"/>
            </w:pPr>
            <w:bookmarkStart w:id="281" w:name="fig-map"/>
          </w:p>
          <w:p w14:paraId="776DDDC6" w14:textId="6020524A" w:rsidR="003F7E94" w:rsidRDefault="00071502" w:rsidP="0074655C">
            <w:pPr>
              <w:pStyle w:val="ImageCaption"/>
              <w:spacing w:before="200"/>
              <w:jc w:val="left"/>
            </w:pPr>
            <w:r>
              <w:t xml:space="preserve">Figure 1: Sites </w:t>
            </w:r>
            <w:del w:id="282" w:author="pierre gernez" w:date="2024-02-01T14:14:00Z">
              <w:r w:rsidDel="00191D72">
                <w:delText>where the different</w:delText>
              </w:r>
            </w:del>
            <w:ins w:id="283" w:author="pierre gernez" w:date="2024-02-01T14:14:00Z">
              <w:r w:rsidR="00191D72">
                <w:t>observed by</w:t>
              </w:r>
            </w:ins>
            <w:r>
              <w:t xml:space="preserve"> drone</w:t>
            </w:r>
            <w:del w:id="284" w:author="pierre gernez" w:date="2024-02-01T14:14:00Z">
              <w:r w:rsidDel="00191D72">
                <w:delText xml:space="preserve"> flights were made</w:delText>
              </w:r>
            </w:del>
            <w:r>
              <w:t>. A: Gulf of Morbihan, B: Bourngeuf Bay, C: Ria de Aveiro Lagoon. Light green represent terrestrial areas whereas dark</w:t>
            </w:r>
            <w:ins w:id="285" w:author="pierre gernez" w:date="2024-02-01T14:14:00Z">
              <w:r w:rsidR="00191D72">
                <w:t xml:space="preserve"> </w:t>
              </w:r>
            </w:ins>
            <w:r>
              <w:t>green represent intertidal areas.</w:t>
            </w:r>
          </w:p>
        </w:tc>
        <w:bookmarkEnd w:id="281"/>
      </w:tr>
    </w:tbl>
    <w:p w14:paraId="1194A18D" w14:textId="77777777" w:rsidR="003F7E94" w:rsidRDefault="00071502">
      <w:pPr>
        <w:pStyle w:val="Titre2"/>
      </w:pPr>
      <w:bookmarkStart w:id="286" w:name="drone-data"/>
      <w:bookmarkEnd w:id="241"/>
      <w:r>
        <w:t>2.2 Drone Data</w:t>
      </w:r>
    </w:p>
    <w:p w14:paraId="0E064F3B" w14:textId="1C915182" w:rsidR="003F7E94" w:rsidRDefault="00071502">
      <w:pPr>
        <w:pStyle w:val="FirstParagraph"/>
      </w:pPr>
      <w:r>
        <w:t>At each location, a DJI Matrice 200 quadcopter drone equipped with a Micasense RedEdge Dual MX multispectral camera was flown to take 1.2 million pixel reflectance photographs in 10 spectral bands</w:t>
      </w:r>
      <w:del w:id="287" w:author="pierre gernez" w:date="2024-02-01T14:16:00Z">
        <w:r w:rsidDel="00191D72">
          <w:delText>,</w:delText>
        </w:r>
      </w:del>
      <w:r>
        <w:t xml:space="preserve"> from </w:t>
      </w:r>
      <w:del w:id="288" w:author="pierre gernez" w:date="2024-02-01T14:16:00Z">
        <w:r w:rsidDel="00191D72">
          <w:delText>blue (</w:delText>
        </w:r>
      </w:del>
      <w:r>
        <w:t xml:space="preserve">444 </w:t>
      </w:r>
      <w:del w:id="289" w:author="pierre gernez" w:date="2024-02-01T14:16:00Z">
        <w:r w:rsidDel="00191D72">
          <w:delText>nm</w:delText>
        </w:r>
      </w:del>
      <w:ins w:id="290" w:author="pierre gernez" w:date="2024-02-01T14:16:00Z">
        <w:r w:rsidR="00191D72">
          <w:t>(blue</w:t>
        </w:r>
      </w:ins>
      <w:r>
        <w:t xml:space="preserve">) to </w:t>
      </w:r>
      <w:del w:id="291" w:author="pierre gernez" w:date="2024-02-01T14:16:00Z">
        <w:r w:rsidDel="00191D72">
          <w:delText>near infrared (</w:delText>
        </w:r>
      </w:del>
      <w:r>
        <w:t>840 nm</w:t>
      </w:r>
      <w:ins w:id="292" w:author="pierre gernez" w:date="2024-02-01T14:16:00Z">
        <w:r w:rsidR="00191D72">
          <w:t xml:space="preserve"> (near infrared, NIR</w:t>
        </w:r>
      </w:ins>
      <w:r>
        <w:t xml:space="preserve">). An angle of 90° </w:t>
      </w:r>
      <w:del w:id="293" w:author="pierre gernez" w:date="2024-02-01T14:17:00Z">
        <w:r w:rsidDel="00191D72">
          <w:delText>has been</w:delText>
        </w:r>
      </w:del>
      <w:ins w:id="294" w:author="pierre gernez" w:date="2024-02-01T14:17:00Z">
        <w:r w:rsidR="00191D72">
          <w:t>was</w:t>
        </w:r>
      </w:ins>
      <w:r>
        <w:t xml:space="preserve"> maintained between the sun and the drone’s route to guarantee uniform lighting conditions between flight lines. </w:t>
      </w:r>
      <w:ins w:id="295" w:author="pierre gernez" w:date="2024-02-01T15:16:00Z">
        <w:r w:rsidR="0039652D">
          <w:t>A</w:t>
        </w:r>
      </w:ins>
      <w:del w:id="296" w:author="pierre gernez" w:date="2024-02-01T14:18:00Z">
        <w:r w:rsidDel="00191D72">
          <w:delText xml:space="preserve">A </w:delText>
        </w:r>
      </w:del>
      <w:ins w:id="297" w:author="pierre gernez" w:date="2024-02-01T14:18:00Z">
        <w:r w:rsidR="00191D72">
          <w:t xml:space="preserve"> </w:t>
        </w:r>
      </w:ins>
      <w:r>
        <w:t>side overlap of 70% and a front overlap of 80% between each image</w:t>
      </w:r>
      <w:ins w:id="298" w:author="pierre gernez" w:date="2024-02-01T15:16:00Z">
        <w:r w:rsidR="0039652D">
          <w:t xml:space="preserve"> was set for each flight</w:t>
        </w:r>
      </w:ins>
      <w:del w:id="299" w:author="pierre gernez" w:date="2024-02-01T14:18:00Z">
        <w:r w:rsidDel="00191D72">
          <w:delText xml:space="preserve"> has been set</w:delText>
        </w:r>
      </w:del>
      <w:r>
        <w:t xml:space="preserve">. </w:t>
      </w:r>
      <w:ins w:id="300" w:author="pierre gernez" w:date="2024-02-01T15:18:00Z">
        <w:r w:rsidR="0039652D">
          <w:t>A downwelling light sensor (DLS2) was used to acquire irradiance data concomitantly with the camera measurements</w:t>
        </w:r>
      </w:ins>
      <w:ins w:id="301" w:author="pierre gernez" w:date="2024-02-01T15:19:00Z">
        <w:r w:rsidR="0039652D">
          <w:t>. R</w:t>
        </w:r>
      </w:ins>
      <w:del w:id="302" w:author="pierre gernez" w:date="2024-02-01T14:18:00Z">
        <w:r w:rsidDel="00191D72">
          <w:delText xml:space="preserve">Images </w:delText>
        </w:r>
      </w:del>
      <w:ins w:id="303" w:author="pierre gernez" w:date="2024-02-01T14:18:00Z">
        <w:r w:rsidR="00191D72">
          <w:t xml:space="preserve">aw data </w:t>
        </w:r>
      </w:ins>
      <w:del w:id="304" w:author="pierre gernez" w:date="2024-02-01T14:18:00Z">
        <w:r w:rsidDel="00191D72">
          <w:delText>have been</w:delText>
        </w:r>
      </w:del>
      <w:ins w:id="305" w:author="pierre gernez" w:date="2024-02-01T14:18:00Z">
        <w:r w:rsidR="00191D72">
          <w:t>were</w:t>
        </w:r>
      </w:ins>
      <w:r>
        <w:t xml:space="preserve"> calibrated in reflectance using a calibration panel reflective at ~50% provided by the </w:t>
      </w:r>
      <w:del w:id="306" w:author="pierre gernez" w:date="2024-02-01T14:18:00Z">
        <w:r w:rsidDel="00191D72">
          <w:delText xml:space="preserve">camera’s </w:delText>
        </w:r>
      </w:del>
      <w:r>
        <w:t>manufa</w:t>
      </w:r>
      <w:ins w:id="307" w:author="pierre gernez" w:date="2024-02-01T14:18:00Z">
        <w:r w:rsidR="00191D72">
          <w:t>c</w:t>
        </w:r>
      </w:ins>
      <w:r>
        <w:t>turer</w:t>
      </w:r>
      <w:del w:id="308" w:author="pierre gernez" w:date="2024-02-01T14:19:00Z">
        <w:r w:rsidDel="00191D72">
          <w:delText xml:space="preserve"> </w:delText>
        </w:r>
      </w:del>
      <w:del w:id="309" w:author="pierre gernez" w:date="2024-02-01T15:18:00Z">
        <w:r w:rsidDel="0039652D">
          <w:delText xml:space="preserve">and a </w:delText>
        </w:r>
      </w:del>
      <w:del w:id="310" w:author="pierre gernez" w:date="2024-02-01T14:17:00Z">
        <w:r w:rsidDel="00191D72">
          <w:delText>Downwelling L</w:delText>
        </w:r>
      </w:del>
      <w:del w:id="311" w:author="pierre gernez" w:date="2024-02-01T15:18:00Z">
        <w:r w:rsidDel="0039652D">
          <w:delText xml:space="preserve">ight </w:delText>
        </w:r>
      </w:del>
      <w:del w:id="312" w:author="pierre gernez" w:date="2024-02-01T14:17:00Z">
        <w:r w:rsidDel="00191D72">
          <w:delText xml:space="preserve">Sensor </w:delText>
        </w:r>
      </w:del>
      <w:del w:id="313" w:author="pierre gernez" w:date="2024-02-01T15:18:00Z">
        <w:r w:rsidDel="0039652D">
          <w:delText xml:space="preserve">(DLS2) </w:delText>
        </w:r>
      </w:del>
      <w:del w:id="314" w:author="pierre gernez" w:date="2024-02-01T14:17:00Z">
        <w:r w:rsidDel="00191D72">
          <w:delText>that was utilized</w:delText>
        </w:r>
      </w:del>
      <w:del w:id="315" w:author="pierre gernez" w:date="2024-02-01T15:18:00Z">
        <w:r w:rsidDel="0039652D">
          <w:delText xml:space="preserve"> to acquire irradiance data during the flight</w:delText>
        </w:r>
      </w:del>
      <w:r>
        <w:t xml:space="preserve">. A </w:t>
      </w:r>
      <w:del w:id="316" w:author="pierre gernez" w:date="2024-02-01T15:20:00Z">
        <w:r w:rsidDel="0039652D">
          <w:delText>Structure</w:delText>
        </w:r>
      </w:del>
      <w:ins w:id="317" w:author="pierre gernez" w:date="2024-02-01T15:20:00Z">
        <w:r w:rsidR="0039652D">
          <w:t>structure</w:t>
        </w:r>
      </w:ins>
      <w:r>
        <w:t>-from-</w:t>
      </w:r>
      <w:del w:id="318" w:author="pierre gernez" w:date="2024-02-01T15:20:00Z">
        <w:r w:rsidDel="0039652D">
          <w:delText xml:space="preserve">Motion </w:delText>
        </w:r>
      </w:del>
      <w:ins w:id="319" w:author="pierre gernez" w:date="2024-02-01T15:20:00Z">
        <w:r w:rsidR="0039652D">
          <w:t xml:space="preserve">motion </w:t>
        </w:r>
      </w:ins>
      <w:r>
        <w:t xml:space="preserve">photogrammetry software (Agisoft Metashape) </w:t>
      </w:r>
      <w:del w:id="320" w:author="pierre gernez" w:date="2024-02-01T14:19:00Z">
        <w:r w:rsidDel="00191D72">
          <w:delText>has been</w:delText>
        </w:r>
      </w:del>
      <w:ins w:id="321" w:author="pierre gernez" w:date="2024-02-01T14:19:00Z">
        <w:r w:rsidR="00191D72">
          <w:t>was</w:t>
        </w:r>
      </w:ins>
      <w:r>
        <w:t xml:space="preserve"> used to process images to obtain multispectral orthomosaics of each flight. The workflow for orthomosaicking </w:t>
      </w:r>
      <w:del w:id="322" w:author="pierre gernez" w:date="2024-02-01T15:19:00Z">
        <w:r w:rsidDel="0039652D">
          <w:delText>has remained consistent</w:delText>
        </w:r>
      </w:del>
      <w:ins w:id="323" w:author="pierre gernez" w:date="2024-02-01T15:19:00Z">
        <w:r w:rsidR="0039652D">
          <w:t>was the same</w:t>
        </w:r>
      </w:ins>
      <w:r>
        <w:t xml:space="preserve"> for every flight. First, tying key points were detected inside </w:t>
      </w:r>
      <w:del w:id="324" w:author="pierre gernez" w:date="2024-02-01T15:20:00Z">
        <w:r w:rsidDel="0039652D">
          <w:delText xml:space="preserve">of </w:delText>
        </w:r>
      </w:del>
      <w:r>
        <w:t xml:space="preserve">each image and between overlapping images in order to obtain a sparse point cloud. This cloud was cleaned using reprojection accuracy metric in order to remove noisy points. A dense point cloud </w:t>
      </w:r>
      <w:del w:id="325" w:author="pierre gernez" w:date="2024-02-01T15:20:00Z">
        <w:r w:rsidDel="0039652D">
          <w:delText>has been</w:delText>
        </w:r>
      </w:del>
      <w:ins w:id="326" w:author="pierre gernez" w:date="2024-02-01T15:20:00Z">
        <w:r w:rsidR="0039652D">
          <w:t>was</w:t>
        </w:r>
      </w:ins>
      <w:r>
        <w:t xml:space="preserve"> then produced using a structure from motion algorithm. A surface interpolation of this dense point cloud </w:t>
      </w:r>
      <w:del w:id="327" w:author="pierre gernez" w:date="2024-02-01T15:20:00Z">
        <w:r w:rsidDel="0039652D">
          <w:delText>has been</w:delText>
        </w:r>
      </w:del>
      <w:ins w:id="328" w:author="pierre gernez" w:date="2024-02-01T15:20:00Z">
        <w:r w:rsidR="0039652D">
          <w:t>was</w:t>
        </w:r>
      </w:ins>
      <w:r>
        <w:t xml:space="preserve"> made to obtain a </w:t>
      </w:r>
      <w:del w:id="329" w:author="pierre gernez" w:date="2024-02-01T15:21:00Z">
        <w:r w:rsidDel="0039652D">
          <w:delText xml:space="preserve">Digital </w:delText>
        </w:r>
      </w:del>
      <w:ins w:id="330" w:author="pierre gernez" w:date="2024-02-01T15:21:00Z">
        <w:r w:rsidR="0039652D">
          <w:t xml:space="preserve">digital </w:t>
        </w:r>
      </w:ins>
      <w:del w:id="331" w:author="pierre gernez" w:date="2024-02-01T15:21:00Z">
        <w:r w:rsidDel="0039652D">
          <w:delText xml:space="preserve">Surface </w:delText>
        </w:r>
      </w:del>
      <w:ins w:id="332" w:author="pierre gernez" w:date="2024-02-01T15:21:00Z">
        <w:r w:rsidR="0039652D">
          <w:t xml:space="preserve">surface </w:t>
        </w:r>
      </w:ins>
      <w:del w:id="333" w:author="pierre gernez" w:date="2024-02-01T15:21:00Z">
        <w:r w:rsidDel="0039652D">
          <w:delText xml:space="preserve">Model </w:delText>
        </w:r>
      </w:del>
      <w:ins w:id="334" w:author="pierre gernez" w:date="2024-02-01T15:21:00Z">
        <w:r w:rsidR="0039652D">
          <w:t xml:space="preserve">model </w:t>
        </w:r>
      </w:ins>
      <w:r>
        <w:t xml:space="preserve">(DSM), used to reconstruct the multispectral ortho-image. Across all </w:t>
      </w:r>
      <w:del w:id="335" w:author="pierre gernez" w:date="2024-02-01T15:21:00Z">
        <w:r w:rsidDel="0039652D">
          <w:delText xml:space="preserve">the </w:delText>
        </w:r>
      </w:del>
      <w:r>
        <w:t>sites, flights were made at two different altitudes : 12 m or/and 120 m. Low altitude drone flights produce ortho-images with a very high spatial resolution (8 mm per pixel), making it simple to visually distinguish between the various types of vegetation. High altitude fights on the other hand allow to cover large areas and produced images with a pixel size of 80 mm (Table 1).</w:t>
      </w:r>
    </w:p>
    <w:p w14:paraId="231A35F8" w14:textId="23D41FFC" w:rsidR="003F7E94" w:rsidRDefault="00071502">
      <w:pPr>
        <w:pStyle w:val="TableCaption"/>
        <w:jc w:val="center"/>
      </w:pPr>
      <w:r>
        <w:rPr>
          <w:b/>
        </w:rPr>
        <w:t xml:space="preserve">Table </w:t>
      </w:r>
      <w:bookmarkStart w:id="336" w:name="Table1"/>
      <w:r>
        <w:rPr>
          <w:b/>
        </w:rPr>
        <w:fldChar w:fldCharType="begin"/>
      </w:r>
      <w:r>
        <w:rPr>
          <w:b/>
        </w:rPr>
        <w:instrText>SEQ tab \* Arabic</w:instrText>
      </w:r>
      <w:r>
        <w:rPr>
          <w:b/>
        </w:rPr>
        <w:fldChar w:fldCharType="end"/>
      </w:r>
      <w:bookmarkEnd w:id="336"/>
      <w:r>
        <w:rPr>
          <w:b/>
        </w:rPr>
        <w:t xml:space="preserve">: </w:t>
      </w:r>
      <w:r>
        <w:t xml:space="preserve">List of drone </w:t>
      </w:r>
      <w:del w:id="337" w:author="pierre gernez" w:date="2024-02-01T15:22:00Z">
        <w:r w:rsidDel="0039652D">
          <w:delText>Flight</w:delText>
        </w:r>
      </w:del>
      <w:ins w:id="338" w:author="pierre gernez" w:date="2024-02-01T15:22:00Z">
        <w:r w:rsidR="0039652D">
          <w:t>flights</w:t>
        </w:r>
      </w:ins>
      <w:r>
        <w:t>, summarising the date, the altitude and the purpose of each flight.</w:t>
      </w:r>
    </w:p>
    <w:tbl>
      <w:tblPr>
        <w:tblW w:w="0" w:type="pct"/>
        <w:jc w:val="center"/>
        <w:tblLook w:val="0420" w:firstRow="1" w:lastRow="0" w:firstColumn="0" w:lastColumn="0" w:noHBand="0" w:noVBand="1"/>
      </w:tblPr>
      <w:tblGrid>
        <w:gridCol w:w="1020"/>
        <w:gridCol w:w="1671"/>
        <w:gridCol w:w="1512"/>
        <w:gridCol w:w="934"/>
        <w:gridCol w:w="1167"/>
      </w:tblGrid>
      <w:tr w:rsidR="003F7E94" w14:paraId="4B25D3A0" w14:textId="77777777">
        <w:trPr>
          <w:tblHeader/>
          <w:jc w:val="center"/>
        </w:trPr>
        <w:tc>
          <w:tcPr>
            <w:tcW w:w="0" w:type="auto"/>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3F953306"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Country</w:t>
            </w:r>
          </w:p>
        </w:tc>
        <w:tc>
          <w:tcPr>
            <w:tcW w:w="0" w:type="auto"/>
            <w:tcBorders>
              <w:top w:val="none" w:sz="0" w:space="0" w:color="000000"/>
              <w:left w:val="none" w:sz="0"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9D35567"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Site</w:t>
            </w:r>
          </w:p>
        </w:tc>
        <w:tc>
          <w:tcPr>
            <w:tcW w:w="0" w:type="auto"/>
            <w:tcBorders>
              <w:top w:val="none" w:sz="0" w:space="0" w:color="000000"/>
              <w:left w:val="single" w:sz="12"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B8043A9"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Name</w:t>
            </w:r>
          </w:p>
        </w:tc>
        <w:tc>
          <w:tcPr>
            <w:tcW w:w="0" w:type="auto"/>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22B06BCF"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Altitude</w:t>
            </w:r>
          </w:p>
        </w:tc>
        <w:tc>
          <w:tcPr>
            <w:tcW w:w="0" w:type="auto"/>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6524ADA1"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Utility</w:t>
            </w:r>
          </w:p>
        </w:tc>
      </w:tr>
      <w:tr w:rsidR="003F7E94" w14:paraId="652FEC11" w14:textId="77777777">
        <w:trPr>
          <w:jc w:val="center"/>
        </w:trPr>
        <w:tc>
          <w:tcPr>
            <w:tcW w:w="0" w:type="auto"/>
            <w:vMerge w:val="restart"/>
            <w:tcBorders>
              <w:top w:val="single" w:sz="12"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48EAD"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France</w:t>
            </w:r>
          </w:p>
        </w:tc>
        <w:tc>
          <w:tcPr>
            <w:tcW w:w="0" w:type="auto"/>
            <w:vMerge w:val="restart"/>
            <w:tcBorders>
              <w:top w:val="single" w:sz="12" w:space="0" w:color="000000"/>
              <w:left w:val="none" w:sz="0" w:space="0" w:color="000000"/>
              <w:bottom w:val="none" w:sz="0" w:space="0" w:color="000000"/>
              <w:right w:val="single" w:sz="12" w:space="0" w:color="000000"/>
            </w:tcBorders>
            <w:shd w:val="clear" w:color="auto" w:fill="FFFFFF"/>
            <w:tcMar>
              <w:top w:w="0" w:type="dxa"/>
              <w:left w:w="0" w:type="dxa"/>
              <w:bottom w:w="0" w:type="dxa"/>
              <w:right w:w="0" w:type="dxa"/>
            </w:tcMar>
            <w:vAlign w:val="center"/>
          </w:tcPr>
          <w:p w14:paraId="4C522564"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Morbihan</w:t>
            </w:r>
          </w:p>
        </w:tc>
        <w:tc>
          <w:tcPr>
            <w:tcW w:w="0" w:type="auto"/>
            <w:tcBorders>
              <w:top w:val="single" w:sz="12" w:space="0" w:color="000000"/>
              <w:left w:val="single" w:sz="12"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06713D0E"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Arz Island</w:t>
            </w:r>
          </w:p>
        </w:tc>
        <w:tc>
          <w:tcPr>
            <w:tcW w:w="0" w:type="auto"/>
            <w:tcBorders>
              <w:top w:val="single" w:sz="12" w:space="0" w:color="000000"/>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413FFFC1"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12m</w:t>
            </w:r>
          </w:p>
        </w:tc>
        <w:tc>
          <w:tcPr>
            <w:tcW w:w="0" w:type="auto"/>
            <w:tcBorders>
              <w:top w:val="single" w:sz="12" w:space="0" w:color="000000"/>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4F435565"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Training</w:t>
            </w:r>
          </w:p>
        </w:tc>
      </w:tr>
      <w:tr w:rsidR="003F7E94" w14:paraId="322C18B2" w14:textId="77777777">
        <w:trPr>
          <w:jc w:val="center"/>
        </w:trPr>
        <w:tc>
          <w:tcPr>
            <w:tcW w:w="0" w:type="auto"/>
            <w:vMerge/>
            <w:tcBorders>
              <w:top w:val="none" w:sz="0" w:space="0" w:color="000000"/>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7A8022FC"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vMerge/>
            <w:tcBorders>
              <w:top w:val="none" w:sz="0" w:space="0" w:color="000000"/>
              <w:left w:val="none" w:sz="0" w:space="0" w:color="000000"/>
              <w:bottom w:val="single" w:sz="12" w:space="0" w:color="BEBEBE"/>
              <w:right w:val="single" w:sz="12" w:space="0" w:color="000000"/>
            </w:tcBorders>
            <w:shd w:val="clear" w:color="auto" w:fill="FFFFFF"/>
            <w:tcMar>
              <w:top w:w="0" w:type="dxa"/>
              <w:left w:w="0" w:type="dxa"/>
              <w:bottom w:w="0" w:type="dxa"/>
              <w:right w:w="0" w:type="dxa"/>
            </w:tcMar>
            <w:vAlign w:val="center"/>
          </w:tcPr>
          <w:p w14:paraId="20CB2372"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12" w:space="0" w:color="BEBEBE"/>
              <w:left w:val="single" w:sz="12"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2C1B96AB"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Duer</w:t>
            </w:r>
          </w:p>
        </w:tc>
        <w:tc>
          <w:tcPr>
            <w:tcW w:w="0" w:type="auto"/>
            <w:tcBorders>
              <w:top w:val="single" w:sz="12" w:space="0" w:color="BEBEBE"/>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396FF830"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12m</w:t>
            </w:r>
          </w:p>
        </w:tc>
        <w:tc>
          <w:tcPr>
            <w:tcW w:w="0" w:type="auto"/>
            <w:tcBorders>
              <w:top w:val="single" w:sz="12" w:space="0" w:color="BEBEBE"/>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179109A7"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Training</w:t>
            </w:r>
          </w:p>
        </w:tc>
      </w:tr>
      <w:tr w:rsidR="003F7E94" w14:paraId="4E49F787" w14:textId="77777777">
        <w:trPr>
          <w:jc w:val="center"/>
        </w:trPr>
        <w:tc>
          <w:tcPr>
            <w:tcW w:w="0" w:type="auto"/>
            <w:vMerge/>
            <w:tcBorders>
              <w:top w:val="single" w:sz="12"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C3403"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vMerge/>
            <w:tcBorders>
              <w:top w:val="single" w:sz="12" w:space="0" w:color="BEBEBE"/>
              <w:left w:val="none" w:sz="0" w:space="0" w:color="000000"/>
              <w:bottom w:val="single" w:sz="12" w:space="0" w:color="666666"/>
              <w:right w:val="single" w:sz="12" w:space="0" w:color="000000"/>
            </w:tcBorders>
            <w:shd w:val="clear" w:color="auto" w:fill="FFFFFF"/>
            <w:tcMar>
              <w:top w:w="0" w:type="dxa"/>
              <w:left w:w="0" w:type="dxa"/>
              <w:bottom w:w="0" w:type="dxa"/>
              <w:right w:w="0" w:type="dxa"/>
            </w:tcMar>
            <w:vAlign w:val="center"/>
          </w:tcPr>
          <w:p w14:paraId="2F243EA4"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12" w:space="0" w:color="BEBEBE"/>
              <w:left w:val="single" w:sz="12"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83F478"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Duer</w:t>
            </w:r>
          </w:p>
        </w:tc>
        <w:tc>
          <w:tcPr>
            <w:tcW w:w="0" w:type="auto"/>
            <w:tcBorders>
              <w:top w:val="single" w:sz="12" w:space="0" w:color="BEBEBE"/>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465FBC"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120m</w:t>
            </w:r>
          </w:p>
        </w:tc>
        <w:tc>
          <w:tcPr>
            <w:tcW w:w="0" w:type="auto"/>
            <w:tcBorders>
              <w:top w:val="single" w:sz="12" w:space="0" w:color="BEBEBE"/>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D3755A"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Validation</w:t>
            </w:r>
          </w:p>
        </w:tc>
      </w:tr>
      <w:tr w:rsidR="003F7E94" w14:paraId="41F1E694" w14:textId="77777777">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9DD39"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vMerge w:val="restart"/>
            <w:tcBorders>
              <w:top w:val="single" w:sz="12" w:space="0" w:color="666666"/>
              <w:left w:val="none" w:sz="0" w:space="0" w:color="000000"/>
              <w:bottom w:val="none" w:sz="0" w:space="0" w:color="000000"/>
              <w:right w:val="single" w:sz="12" w:space="0" w:color="000000"/>
            </w:tcBorders>
            <w:shd w:val="clear" w:color="auto" w:fill="FFFFFF"/>
            <w:tcMar>
              <w:top w:w="0" w:type="dxa"/>
              <w:left w:w="0" w:type="dxa"/>
              <w:bottom w:w="0" w:type="dxa"/>
              <w:right w:w="0" w:type="dxa"/>
            </w:tcMar>
            <w:vAlign w:val="center"/>
          </w:tcPr>
          <w:p w14:paraId="3D988BC1"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Bourgneuf Bay</w:t>
            </w:r>
          </w:p>
        </w:tc>
        <w:tc>
          <w:tcPr>
            <w:tcW w:w="0" w:type="auto"/>
            <w:tcBorders>
              <w:top w:val="single" w:sz="12" w:space="0" w:color="666666"/>
              <w:left w:val="single" w:sz="12"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20363FDC"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Barbâtre</w:t>
            </w:r>
          </w:p>
        </w:tc>
        <w:tc>
          <w:tcPr>
            <w:tcW w:w="0" w:type="auto"/>
            <w:tcBorders>
              <w:top w:val="single" w:sz="12" w:space="0" w:color="666666"/>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5C3C9F1B"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120m</w:t>
            </w:r>
          </w:p>
        </w:tc>
        <w:tc>
          <w:tcPr>
            <w:tcW w:w="0" w:type="auto"/>
            <w:tcBorders>
              <w:top w:val="single" w:sz="12" w:space="0" w:color="666666"/>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1CB0B3E4"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Validation</w:t>
            </w:r>
          </w:p>
        </w:tc>
      </w:tr>
      <w:tr w:rsidR="003F7E94" w14:paraId="2346EFA3" w14:textId="77777777">
        <w:trPr>
          <w:jc w:val="center"/>
        </w:trPr>
        <w:tc>
          <w:tcPr>
            <w:tcW w:w="0" w:type="auto"/>
            <w:vMerge/>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782790CE"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vMerge/>
            <w:tcBorders>
              <w:top w:val="none" w:sz="0" w:space="0" w:color="000000"/>
              <w:left w:val="none" w:sz="0"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0EB3542"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12" w:space="0" w:color="BEBEBE"/>
              <w:left w:val="single" w:sz="12"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7A66F9B8"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L'Epine</w:t>
            </w:r>
          </w:p>
        </w:tc>
        <w:tc>
          <w:tcPr>
            <w:tcW w:w="0" w:type="auto"/>
            <w:tcBorders>
              <w:top w:val="single" w:sz="12" w:space="0" w:color="BEBEBE"/>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5B86F264"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120m</w:t>
            </w:r>
          </w:p>
        </w:tc>
        <w:tc>
          <w:tcPr>
            <w:tcW w:w="0" w:type="auto"/>
            <w:tcBorders>
              <w:top w:val="single" w:sz="12" w:space="0" w:color="BEBEBE"/>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630DCB8E"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Validation</w:t>
            </w:r>
          </w:p>
        </w:tc>
      </w:tr>
      <w:tr w:rsidR="003F7E94" w14:paraId="422CE23F" w14:textId="77777777">
        <w:trPr>
          <w:jc w:val="center"/>
        </w:trPr>
        <w:tc>
          <w:tcPr>
            <w:tcW w:w="0" w:type="auto"/>
            <w:vMerge w:val="restart"/>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73640D03"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Portugal</w:t>
            </w:r>
          </w:p>
        </w:tc>
        <w:tc>
          <w:tcPr>
            <w:tcW w:w="0" w:type="auto"/>
            <w:vMerge w:val="restart"/>
            <w:tcBorders>
              <w:top w:val="single" w:sz="12" w:space="0" w:color="000000"/>
              <w:left w:val="none" w:sz="0"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0543342"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Aveiro Lagoon</w:t>
            </w:r>
          </w:p>
        </w:tc>
        <w:tc>
          <w:tcPr>
            <w:tcW w:w="0" w:type="auto"/>
            <w:tcBorders>
              <w:top w:val="single" w:sz="12" w:space="0" w:color="000000"/>
              <w:left w:val="single" w:sz="12"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193F5EE5"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Inner Lagoon</w:t>
            </w:r>
          </w:p>
        </w:tc>
        <w:tc>
          <w:tcPr>
            <w:tcW w:w="0" w:type="auto"/>
            <w:tcBorders>
              <w:top w:val="single" w:sz="12" w:space="0" w:color="000000"/>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2F282A98"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120m</w:t>
            </w:r>
          </w:p>
        </w:tc>
        <w:tc>
          <w:tcPr>
            <w:tcW w:w="0" w:type="auto"/>
            <w:tcBorders>
              <w:top w:val="single" w:sz="12" w:space="0" w:color="000000"/>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32F6D3EC"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Validation</w:t>
            </w:r>
          </w:p>
        </w:tc>
      </w:tr>
      <w:tr w:rsidR="003F7E94" w14:paraId="5AAA660F" w14:textId="77777777">
        <w:trPr>
          <w:jc w:val="center"/>
        </w:trPr>
        <w:tc>
          <w:tcPr>
            <w:tcW w:w="0" w:type="auto"/>
            <w:vMerge/>
            <w:tcBorders>
              <w:top w:val="single" w:sz="12" w:space="0" w:color="000000"/>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4EF058BD"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vMerge/>
            <w:tcBorders>
              <w:top w:val="single" w:sz="12" w:space="0" w:color="000000"/>
              <w:left w:val="none" w:sz="0" w:space="0" w:color="000000"/>
              <w:bottom w:val="single" w:sz="12" w:space="0" w:color="BEBEBE"/>
              <w:right w:val="single" w:sz="12" w:space="0" w:color="000000"/>
            </w:tcBorders>
            <w:shd w:val="clear" w:color="auto" w:fill="FFFFFF"/>
            <w:tcMar>
              <w:top w:w="0" w:type="dxa"/>
              <w:left w:w="0" w:type="dxa"/>
              <w:bottom w:w="0" w:type="dxa"/>
              <w:right w:w="0" w:type="dxa"/>
            </w:tcMar>
            <w:vAlign w:val="center"/>
          </w:tcPr>
          <w:p w14:paraId="758919EE"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12" w:space="0" w:color="BEBEBE"/>
              <w:left w:val="single" w:sz="12"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27B4C669"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Mataducos</w:t>
            </w:r>
          </w:p>
        </w:tc>
        <w:tc>
          <w:tcPr>
            <w:tcW w:w="0" w:type="auto"/>
            <w:tcBorders>
              <w:top w:val="single" w:sz="12" w:space="0" w:color="BEBEBE"/>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5D2C62DD"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120m</w:t>
            </w:r>
          </w:p>
        </w:tc>
        <w:tc>
          <w:tcPr>
            <w:tcW w:w="0" w:type="auto"/>
            <w:tcBorders>
              <w:top w:val="single" w:sz="12" w:space="0" w:color="BEBEBE"/>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0AD9A562"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Validation</w:t>
            </w:r>
          </w:p>
        </w:tc>
      </w:tr>
      <w:tr w:rsidR="003F7E94" w14:paraId="6C9DAEBB" w14:textId="77777777">
        <w:trPr>
          <w:jc w:val="center"/>
        </w:trPr>
        <w:tc>
          <w:tcPr>
            <w:tcW w:w="0" w:type="auto"/>
            <w:vMerge/>
            <w:tcBorders>
              <w:top w:val="single" w:sz="12" w:space="0" w:color="BEBEBE"/>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561A35E6"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vMerge/>
            <w:tcBorders>
              <w:top w:val="single" w:sz="12" w:space="0" w:color="BEBEBE"/>
              <w:left w:val="none" w:sz="0" w:space="0" w:color="000000"/>
              <w:bottom w:val="single" w:sz="12" w:space="0" w:color="BEBEBE"/>
              <w:right w:val="single" w:sz="12" w:space="0" w:color="000000"/>
            </w:tcBorders>
            <w:shd w:val="clear" w:color="auto" w:fill="FFFFFF"/>
            <w:tcMar>
              <w:top w:w="0" w:type="dxa"/>
              <w:left w:w="0" w:type="dxa"/>
              <w:bottom w:w="0" w:type="dxa"/>
              <w:right w:w="0" w:type="dxa"/>
            </w:tcMar>
            <w:vAlign w:val="center"/>
          </w:tcPr>
          <w:p w14:paraId="46929A56"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12" w:space="0" w:color="BEBEBE"/>
              <w:left w:val="single" w:sz="12"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0137B0A9"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Gafanha</w:t>
            </w:r>
          </w:p>
        </w:tc>
        <w:tc>
          <w:tcPr>
            <w:tcW w:w="0" w:type="auto"/>
            <w:tcBorders>
              <w:top w:val="single" w:sz="12" w:space="0" w:color="BEBEBE"/>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5080E796"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120m</w:t>
            </w:r>
          </w:p>
        </w:tc>
        <w:tc>
          <w:tcPr>
            <w:tcW w:w="0" w:type="auto"/>
            <w:tcBorders>
              <w:top w:val="single" w:sz="12" w:space="0" w:color="BEBEBE"/>
              <w:left w:val="none" w:sz="0" w:space="0" w:color="000000"/>
              <w:bottom w:val="single" w:sz="12" w:space="0" w:color="BEBEBE"/>
              <w:right w:val="none" w:sz="0" w:space="0" w:color="000000"/>
            </w:tcBorders>
            <w:shd w:val="clear" w:color="auto" w:fill="FFFFFF"/>
            <w:tcMar>
              <w:top w:w="0" w:type="dxa"/>
              <w:left w:w="0" w:type="dxa"/>
              <w:bottom w:w="0" w:type="dxa"/>
              <w:right w:w="0" w:type="dxa"/>
            </w:tcMar>
            <w:vAlign w:val="center"/>
          </w:tcPr>
          <w:p w14:paraId="7C413510"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Validation</w:t>
            </w:r>
          </w:p>
        </w:tc>
      </w:tr>
      <w:tr w:rsidR="003F7E94" w14:paraId="741294ED" w14:textId="77777777">
        <w:trPr>
          <w:jc w:val="center"/>
        </w:trPr>
        <w:tc>
          <w:tcPr>
            <w:tcW w:w="0" w:type="auto"/>
            <w:vMerge/>
            <w:tcBorders>
              <w:top w:val="single" w:sz="12" w:space="0" w:color="BEBEBE"/>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784528F3"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vMerge/>
            <w:tcBorders>
              <w:top w:val="single" w:sz="12" w:space="0" w:color="BEBEBE"/>
              <w:left w:val="none" w:sz="0"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040FD93"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12" w:space="0" w:color="BEBEBE"/>
              <w:left w:val="single" w:sz="12"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284C974B"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Gafanha</w:t>
            </w:r>
          </w:p>
        </w:tc>
        <w:tc>
          <w:tcPr>
            <w:tcW w:w="0" w:type="auto"/>
            <w:tcBorders>
              <w:top w:val="single" w:sz="12" w:space="0" w:color="BEBEBE"/>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D54D624"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12m</w:t>
            </w:r>
          </w:p>
        </w:tc>
        <w:tc>
          <w:tcPr>
            <w:tcW w:w="0" w:type="auto"/>
            <w:tcBorders>
              <w:top w:val="single" w:sz="12" w:space="0" w:color="BEBEBE"/>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5AA7D7E7"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Training</w:t>
            </w:r>
          </w:p>
        </w:tc>
      </w:tr>
    </w:tbl>
    <w:p w14:paraId="07E84A67" w14:textId="77777777" w:rsidR="003F7E94" w:rsidRDefault="00071502">
      <w:pPr>
        <w:pStyle w:val="Titre2"/>
      </w:pPr>
      <w:bookmarkStart w:id="339" w:name="field-sampling"/>
      <w:bookmarkEnd w:id="286"/>
      <w:r>
        <w:t>2.3 Field sampling</w:t>
      </w:r>
    </w:p>
    <w:p w14:paraId="757B0018" w14:textId="2EE03732" w:rsidR="003F7E94" w:rsidRDefault="00071502">
      <w:pPr>
        <w:pStyle w:val="FirstParagraph"/>
      </w:pPr>
      <w:r>
        <w:t xml:space="preserve">Before each flight, targets used as </w:t>
      </w:r>
      <w:del w:id="340" w:author="pierre gernez" w:date="2024-02-01T15:22:00Z">
        <w:r w:rsidDel="0039652D">
          <w:delText xml:space="preserve">Ground </w:delText>
        </w:r>
      </w:del>
      <w:ins w:id="341" w:author="pierre gernez" w:date="2024-02-01T15:22:00Z">
        <w:r w:rsidR="0039652D">
          <w:t xml:space="preserve">ground </w:t>
        </w:r>
      </w:ins>
      <w:del w:id="342" w:author="pierre gernez" w:date="2024-02-01T15:23:00Z">
        <w:r w:rsidDel="0039652D">
          <w:delText xml:space="preserve">Control </w:delText>
        </w:r>
      </w:del>
      <w:ins w:id="343" w:author="pierre gernez" w:date="2024-02-01T15:23:00Z">
        <w:r w:rsidR="0039652D">
          <w:t xml:space="preserve">control </w:t>
        </w:r>
      </w:ins>
      <w:del w:id="344" w:author="pierre gernez" w:date="2024-02-01T15:23:00Z">
        <w:r w:rsidDel="0039652D">
          <w:delText xml:space="preserve">Points </w:delText>
        </w:r>
      </w:del>
      <w:ins w:id="345" w:author="pierre gernez" w:date="2024-02-01T15:23:00Z">
        <w:r w:rsidR="0039652D">
          <w:t xml:space="preserve">points </w:t>
        </w:r>
      </w:ins>
      <w:r>
        <w:t xml:space="preserve">(GCPs) were </w:t>
      </w:r>
      <w:del w:id="346" w:author="pierre gernez" w:date="2024-02-01T15:23:00Z">
        <w:r w:rsidDel="0039652D">
          <w:delText xml:space="preserve">dispersed </w:delText>
        </w:r>
      </w:del>
      <w:ins w:id="347" w:author="pierre gernez" w:date="2024-02-01T15:23:00Z">
        <w:r w:rsidR="0039652D">
          <w:t xml:space="preserve">distributed over the study site </w:t>
        </w:r>
      </w:ins>
      <w:r>
        <w:t xml:space="preserve">and georeferenced with a Trimble © Geo XH 6000 differential GPS (dGPS). GCPs were used to correct georeferencing imprecision of orthomosaics with an horizontal and vertical accuracy of 10cm. dGPS was also used to georeference </w:t>
      </w:r>
      <w:del w:id="348" w:author="pierre gernez" w:date="2024-02-01T15:24:00Z">
        <w:r w:rsidDel="0039652D">
          <w:delText>quardrats</w:delText>
        </w:r>
      </w:del>
      <w:ins w:id="349" w:author="pierre gernez" w:date="2024-02-01T15:24:00Z">
        <w:r w:rsidR="0039652D">
          <w:t>quadrats</w:t>
        </w:r>
      </w:ins>
      <w:r>
        <w:t xml:space="preserve"> of 0.25cm² used to assess the presence or absence of 5 key classes of vegetation : Bacillariophyceae (</w:t>
      </w:r>
      <w:ins w:id="350" w:author="pierre gernez" w:date="2024-02-01T15:24:00Z">
        <w:r w:rsidR="0039652D">
          <w:t xml:space="preserve">Benthic </w:t>
        </w:r>
      </w:ins>
      <w:del w:id="351" w:author="pierre gernez" w:date="2024-02-01T15:24:00Z">
        <w:r w:rsidDel="0039652D">
          <w:delText xml:space="preserve">Diatoms </w:delText>
        </w:r>
      </w:del>
      <w:ins w:id="352" w:author="pierre gernez" w:date="2024-02-01T15:24:00Z">
        <w:r w:rsidR="0039652D">
          <w:t xml:space="preserve">diatoms </w:t>
        </w:r>
      </w:ins>
      <w:r>
        <w:t>forming large biofilm over the sediment during low tide), Phaeophyceae (</w:t>
      </w:r>
      <w:del w:id="353" w:author="pierre gernez" w:date="2024-02-01T15:24:00Z">
        <w:r w:rsidDel="0039652D">
          <w:delText xml:space="preserve">Brown </w:delText>
        </w:r>
      </w:del>
      <w:ins w:id="354" w:author="pierre gernez" w:date="2024-02-01T15:24:00Z">
        <w:r w:rsidR="0039652D">
          <w:t xml:space="preserve">brown </w:t>
        </w:r>
      </w:ins>
      <w:r>
        <w:t>algae), Magnoliopsida (</w:t>
      </w:r>
      <w:del w:id="355" w:author="pierre gernez" w:date="2024-02-01T15:24:00Z">
        <w:r w:rsidDel="0039652D">
          <w:delText>Seagrass</w:delText>
        </w:r>
      </w:del>
      <w:ins w:id="356" w:author="pierre gernez" w:date="2024-02-01T15:24:00Z">
        <w:r w:rsidR="0039652D">
          <w:t>seagrass</w:t>
        </w:r>
      </w:ins>
      <w:r>
        <w:t>), Chlorophyceae (</w:t>
      </w:r>
      <w:del w:id="357" w:author="pierre gernez" w:date="2024-02-01T15:24:00Z">
        <w:r w:rsidDel="0039652D">
          <w:delText xml:space="preserve">Green </w:delText>
        </w:r>
      </w:del>
      <w:ins w:id="358" w:author="pierre gernez" w:date="2024-02-01T15:24:00Z">
        <w:r w:rsidR="0039652D">
          <w:t xml:space="preserve">green </w:t>
        </w:r>
      </w:ins>
      <w:r>
        <w:t>algae) and Rhodophyceae (</w:t>
      </w:r>
      <w:del w:id="359" w:author="pierre gernez" w:date="2024-02-01T15:24:00Z">
        <w:r w:rsidDel="0039652D">
          <w:delText xml:space="preserve">Red </w:delText>
        </w:r>
      </w:del>
      <w:ins w:id="360" w:author="pierre gernez" w:date="2024-02-01T15:24:00Z">
        <w:r w:rsidR="0039652D">
          <w:t xml:space="preserve">red </w:t>
        </w:r>
      </w:ins>
      <w:r>
        <w:t>algae) (</w:t>
      </w:r>
      <w:hyperlink w:anchor="fig-vegetation">
        <w:r>
          <w:rPr>
            <w:rStyle w:val="Lienhypertexte"/>
          </w:rPr>
          <w:t>Figure 2</w:t>
        </w:r>
      </w:hyperlink>
      <w:r>
        <w:t>). Picture</w:t>
      </w:r>
      <w:ins w:id="361" w:author="pierre gernez" w:date="2024-02-01T15:25:00Z">
        <w:r w:rsidR="0039652D">
          <w:t>s</w:t>
        </w:r>
      </w:ins>
      <w:r>
        <w:t xml:space="preserve"> of each quadrat were </w:t>
      </w:r>
      <w:del w:id="362" w:author="pierre gernez" w:date="2024-02-01T15:25:00Z">
        <w:r w:rsidDel="0039652D">
          <w:delText xml:space="preserve">taken and </w:delText>
        </w:r>
      </w:del>
      <w:r>
        <w:t xml:space="preserve">uploaded on </w:t>
      </w:r>
      <w:del w:id="363" w:author="pierre gernez" w:date="2024-02-01T15:25:00Z">
        <w:r w:rsidDel="0039652D">
          <w:delText xml:space="preserve">the online on </w:delText>
        </w:r>
      </w:del>
      <w:r>
        <w:t>the Global Biodiversity Information Facility (GBIF) platform (Davies et al., 2023b)</w:t>
      </w:r>
      <w:ins w:id="364" w:author="pierre gernez" w:date="2024-02-01T15:26:00Z">
        <w:r w:rsidR="00693503">
          <w:t>, a public open p</w:t>
        </w:r>
      </w:ins>
      <w:ins w:id="365" w:author="pierre gernez" w:date="2024-02-01T15:27:00Z">
        <w:r w:rsidR="00693503">
          <w:t>ortal</w:t>
        </w:r>
      </w:ins>
      <w:ins w:id="366" w:author="pierre gernez" w:date="2024-02-01T15:26:00Z">
        <w:r w:rsidR="00693503">
          <w:t xml:space="preserve"> to store and share biodiversity data</w:t>
        </w:r>
      </w:ins>
      <w:r>
        <w:t>. Each photograph was also processed to estimate the percent cover of each type of vegetation</w:t>
      </w:r>
      <w:ins w:id="367" w:author="pierre gernez" w:date="2024-02-01T15:28:00Z">
        <w:r w:rsidR="00693503">
          <w:t xml:space="preserve"> using an image processing software (imageJ)</w:t>
        </w:r>
      </w:ins>
      <w:r>
        <w:t xml:space="preserve">. </w:t>
      </w:r>
      <w:ins w:id="368" w:author="pierre gernez" w:date="2024-02-01T15:29:00Z">
        <w:r w:rsidR="00693503">
          <w:t xml:space="preserve">For all quadrats, </w:t>
        </w:r>
      </w:ins>
      <w:del w:id="369" w:author="pierre gernez" w:date="2024-02-01T15:29:00Z">
        <w:r w:rsidDel="00693503">
          <w:delText xml:space="preserve">Georeferenced </w:delText>
        </w:r>
      </w:del>
      <w:ins w:id="370" w:author="pierre gernez" w:date="2024-02-01T15:29:00Z">
        <w:r w:rsidR="00693503">
          <w:t xml:space="preserve">the </w:t>
        </w:r>
      </w:ins>
      <w:r>
        <w:t>hyperspectral reflectance signature</w:t>
      </w:r>
      <w:del w:id="371" w:author="pierre gernez" w:date="2024-02-01T15:29:00Z">
        <w:r w:rsidDel="00693503">
          <w:delText>s</w:delText>
        </w:r>
      </w:del>
      <w:r>
        <w:t xml:space="preserve"> of each vegetation class </w:t>
      </w:r>
      <w:del w:id="372" w:author="pierre gernez" w:date="2024-02-01T15:30:00Z">
        <w:r w:rsidDel="00693503">
          <w:delText xml:space="preserve">were </w:delText>
        </w:r>
      </w:del>
      <w:ins w:id="373" w:author="pierre gernez" w:date="2024-02-01T15:30:00Z">
        <w:r w:rsidR="00693503">
          <w:t xml:space="preserve">was </w:t>
        </w:r>
      </w:ins>
      <w:del w:id="374" w:author="pierre gernez" w:date="2024-02-01T15:30:00Z">
        <w:r w:rsidDel="00693503">
          <w:delText>also sampled</w:delText>
        </w:r>
      </w:del>
      <w:ins w:id="375" w:author="pierre gernez" w:date="2024-02-01T15:30:00Z">
        <w:r w:rsidR="00693503">
          <w:t>measured</w:t>
        </w:r>
      </w:ins>
      <w:r>
        <w:t xml:space="preserve"> using an ASD FieldSpec HandHeld 2 spectroradiomete</w:t>
      </w:r>
      <w:ins w:id="376" w:author="pierre gernez" w:date="2024-02-01T15:30:00Z">
        <w:r w:rsidR="00693503">
          <w:t>r</w:t>
        </w:r>
      </w:ins>
      <w:r>
        <w:t xml:space="preserve">, which acquires reflectance between 325 and 1075 nm, with 1 nm of spectral resolution. The methodological scheme followed in this study is presented in </w:t>
      </w:r>
      <w:hyperlink w:anchor="fig-workflow">
        <w:r>
          <w:rPr>
            <w:rStyle w:val="Lienhypertexte"/>
          </w:rPr>
          <w:t>Figure 3</w:t>
        </w:r>
      </w:hyperlink>
      <w:r>
        <w:t>.</w:t>
      </w:r>
    </w:p>
    <w:tbl>
      <w:tblPr>
        <w:tblStyle w:val="Table"/>
        <w:tblW w:w="5000" w:type="pct"/>
        <w:tblLook w:val="0000" w:firstRow="0" w:lastRow="0" w:firstColumn="0" w:lastColumn="0" w:noHBand="0" w:noVBand="0"/>
      </w:tblPr>
      <w:tblGrid>
        <w:gridCol w:w="9360"/>
      </w:tblGrid>
      <w:tr w:rsidR="003F7E94" w14:paraId="2F17EED7" w14:textId="77777777">
        <w:tc>
          <w:tcPr>
            <w:tcW w:w="0" w:type="auto"/>
          </w:tcPr>
          <w:p w14:paraId="0ABF9F25" w14:textId="41C40F9F" w:rsidR="003F7E94" w:rsidRDefault="003F7E94">
            <w:pPr>
              <w:jc w:val="center"/>
            </w:pPr>
            <w:bookmarkStart w:id="377" w:name="fig-vegetation"/>
          </w:p>
          <w:p w14:paraId="7448FCD2" w14:textId="77777777" w:rsidR="003F7E94" w:rsidRDefault="00071502">
            <w:pPr>
              <w:pStyle w:val="ImageCaption"/>
              <w:spacing w:before="200"/>
              <w:jc w:val="left"/>
            </w:pPr>
            <w:r>
              <w:t>Figure 2: Class of vegetation used to train the CNN model and their standardised spectral signature</w:t>
            </w:r>
          </w:p>
        </w:tc>
        <w:bookmarkEnd w:id="377"/>
      </w:tr>
    </w:tbl>
    <w:p w14:paraId="44326CF8" w14:textId="77777777" w:rsidR="003F7E94" w:rsidRDefault="00071502">
      <w:pPr>
        <w:pStyle w:val="Titre2"/>
      </w:pPr>
      <w:bookmarkStart w:id="378" w:name="intertidal-vegetation-mapping"/>
      <w:bookmarkEnd w:id="339"/>
      <w:r>
        <w:t>2.4 Intertidal vegetation mapping</w:t>
      </w:r>
    </w:p>
    <w:tbl>
      <w:tblPr>
        <w:tblStyle w:val="Table"/>
        <w:tblW w:w="5000" w:type="pct"/>
        <w:tblLook w:val="0000" w:firstRow="0" w:lastRow="0" w:firstColumn="0" w:lastColumn="0" w:noHBand="0" w:noVBand="0"/>
      </w:tblPr>
      <w:tblGrid>
        <w:gridCol w:w="9360"/>
      </w:tblGrid>
      <w:tr w:rsidR="003F7E94" w14:paraId="66842A54" w14:textId="77777777">
        <w:tc>
          <w:tcPr>
            <w:tcW w:w="0" w:type="auto"/>
          </w:tcPr>
          <w:p w14:paraId="5D8B4F24" w14:textId="19982E64" w:rsidR="003F7E94" w:rsidRDefault="003F7E94">
            <w:pPr>
              <w:jc w:val="center"/>
            </w:pPr>
            <w:bookmarkStart w:id="379" w:name="fig-workflow"/>
          </w:p>
          <w:p w14:paraId="44680B3E" w14:textId="77777777" w:rsidR="003F7E94" w:rsidRDefault="00071502">
            <w:pPr>
              <w:pStyle w:val="ImageCaption"/>
              <w:spacing w:before="200"/>
              <w:jc w:val="left"/>
            </w:pPr>
            <w:r>
              <w:t>Figure 3: Schematic representation of the workflow. Diamonds represent input or output data, and rectangles represent Python processing algorithms. The overall workflow of this study is divided into two distinct parts based on the spatial resolution of the drone flights: high-resolution flights were utilized for training and prediction of the CNN model, whereas low-resolution flights were solely employed for prediction purposes.</w:t>
            </w:r>
          </w:p>
        </w:tc>
        <w:bookmarkEnd w:id="379"/>
      </w:tr>
    </w:tbl>
    <w:p w14:paraId="7758CC6D" w14:textId="6AB24058" w:rsidR="003F7E94" w:rsidRDefault="00071502">
      <w:pPr>
        <w:pStyle w:val="Corpsdetexte"/>
      </w:pPr>
      <w:r>
        <w:lastRenderedPageBreak/>
        <w:t xml:space="preserve">The spectral similarities of </w:t>
      </w:r>
      <w:ins w:id="380" w:author="pierre gernez" w:date="2024-02-01T15:31:00Z">
        <w:r w:rsidR="00693503">
          <w:t xml:space="preserve">the </w:t>
        </w:r>
      </w:ins>
      <w:r>
        <w:t>reflectance signatures between intertidal green macrophytes (Magnoliopsida and Chlorophyceae) make their discrimination challenging using simple classification algorithms (</w:t>
      </w:r>
      <w:hyperlink w:anchor="fig-vegetation">
        <w:r>
          <w:rPr>
            <w:rStyle w:val="Lienhypertexte"/>
          </w:rPr>
          <w:t>Figure 2</w:t>
        </w:r>
      </w:hyperlink>
      <w:r>
        <w:t xml:space="preserve"> F). To overcome this challenge, a deep learning classification method was developed, trained, validated, and applied to each drone flight (</w:t>
      </w:r>
      <w:hyperlink w:anchor="fig-workflow">
        <w:r>
          <w:rPr>
            <w:rStyle w:val="Lienhypertexte"/>
          </w:rPr>
          <w:t>Figure 3</w:t>
        </w:r>
      </w:hyperlink>
      <w:r>
        <w:t>).</w:t>
      </w:r>
    </w:p>
    <w:p w14:paraId="24A771BA" w14:textId="77777777" w:rsidR="003F7E94" w:rsidRDefault="00071502">
      <w:pPr>
        <w:pStyle w:val="Titre3"/>
      </w:pPr>
      <w:bookmarkStart w:id="381" w:name="neural-network-model-building"/>
      <w:r>
        <w:t>2.4.1 Neural Network model building</w:t>
      </w:r>
    </w:p>
    <w:tbl>
      <w:tblPr>
        <w:tblW w:w="0" w:type="pct"/>
        <w:jc w:val="center"/>
        <w:tblLook w:val="0420" w:firstRow="1" w:lastRow="0" w:firstColumn="0" w:lastColumn="0" w:noHBand="0" w:noVBand="1"/>
      </w:tblPr>
      <w:tblGrid>
        <w:gridCol w:w="1925"/>
        <w:gridCol w:w="1643"/>
        <w:gridCol w:w="1815"/>
      </w:tblGrid>
      <w:tr w:rsidR="003F7E94" w14:paraId="43E97B1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C2B76C"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Class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395AF"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Training Pixels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92202F"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Validation Pixels</w:t>
            </w:r>
          </w:p>
        </w:tc>
      </w:tr>
      <w:tr w:rsidR="003F7E94" w14:paraId="246B822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4479E"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Bacillariophyceae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C7AEC"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99C1"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3,371,920</w:t>
            </w:r>
          </w:p>
        </w:tc>
      </w:tr>
      <w:tr w:rsidR="003F7E94" w14:paraId="57425A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C70D3"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Chlorophyceae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12F03"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55031"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6,258,737</w:t>
            </w:r>
          </w:p>
        </w:tc>
      </w:tr>
      <w:tr w:rsidR="003F7E94" w14:paraId="7109A9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EB7B4"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Magnoliopsida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A40AB"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221,065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FB683"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69,079,189</w:t>
            </w:r>
          </w:p>
        </w:tc>
      </w:tr>
      <w:tr w:rsidR="003F7E94" w14:paraId="21C62A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B260E"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Phaeophyceae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FA426"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169,936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9476F"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18,481,141</w:t>
            </w:r>
          </w:p>
        </w:tc>
      </w:tr>
      <w:tr w:rsidR="003F7E94" w14:paraId="16C0DF4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99A1C"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Rhodophyceae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AA0848" w14:textId="77777777" w:rsidR="003F7E94" w:rsidRDefault="0007150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0C590C" w14:textId="77777777" w:rsidR="003F7E94" w:rsidRDefault="003F7E94">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00417571" w14:textId="114701F8" w:rsidR="003F7E94" w:rsidRDefault="00071502">
      <w:pPr>
        <w:pStyle w:val="FirstParagraph"/>
      </w:pPr>
      <w:r>
        <w:t xml:space="preserve">A dataset containing photo-interpreted drone reflectance pixels was built to train a Convolutional Neural Network (CNN) model with 2 hidden layers. The training pixels were categorized into 7 different classes, representing the various habitats encountered at the different study sites: Sediment, Water, Chlorophyceae, Magnoliopsida, Bacillariophyceae, Phaeophyceae and Rhodophyceae. Only low-altitude flights (Table 1) were used for training purposes because </w:t>
      </w:r>
      <w:del w:id="382" w:author="pierre gernez" w:date="2024-02-01T15:41:00Z">
        <w:r w:rsidDel="00971C9A">
          <w:delText xml:space="preserve">of </w:delText>
        </w:r>
      </w:del>
      <w:r>
        <w:t xml:space="preserve">their 8 mm spatial resolution </w:t>
      </w:r>
      <w:del w:id="383" w:author="pierre gernez" w:date="2024-02-01T15:41:00Z">
        <w:r w:rsidDel="00971C9A">
          <w:delText xml:space="preserve">allowing </w:delText>
        </w:r>
      </w:del>
      <w:ins w:id="384" w:author="pierre gernez" w:date="2024-02-01T15:41:00Z">
        <w:r w:rsidR="00971C9A">
          <w:t xml:space="preserve">allowed </w:t>
        </w:r>
      </w:ins>
      <w:r>
        <w:t xml:space="preserve">to avoid spectral sub-pixel mixing and to accurately </w:t>
      </w:r>
      <w:del w:id="385" w:author="pierre gernez" w:date="2024-02-01T15:41:00Z">
        <w:r w:rsidDel="00971C9A">
          <w:delText xml:space="preserve">visually </w:delText>
        </w:r>
      </w:del>
      <w:r>
        <w:t xml:space="preserve">differentiate various vegetation classes. More than 418,000 pixels at 8 mm resolution from the 3 training flights </w:t>
      </w:r>
      <w:del w:id="386" w:author="pierre gernez" w:date="2024-02-01T15:42:00Z">
        <w:r w:rsidDel="00971C9A">
          <w:delText>have been</w:delText>
        </w:r>
      </w:del>
      <w:ins w:id="387" w:author="pierre gernez" w:date="2024-02-01T15:42:00Z">
        <w:r w:rsidR="00971C9A">
          <w:t>were</w:t>
        </w:r>
      </w:ins>
      <w:r>
        <w:t xml:space="preserve"> used to train the model (Table 2). Twenty one variables were used by the model as predictors: 10 raw spectral bands of the Micasense RedEdge Dual MX multispectral camera (ranging from 444 nm to 840 nm), the same 10 spectral bands standardized using a min/max transformation (</w:t>
      </w:r>
      <w:hyperlink w:anchor="eq-std">
        <w:r>
          <w:rPr>
            <w:rStyle w:val="Lienhypertexte"/>
          </w:rPr>
          <w:t>Equation 1</w:t>
        </w:r>
      </w:hyperlink>
      <w:r>
        <w:t xml:space="preserve"> ; Cao et al. (2017))</w:t>
      </w:r>
      <w:ins w:id="388" w:author="pierre gernez" w:date="2024-02-01T15:42:00Z">
        <w:r w:rsidR="00971C9A">
          <w:t>,</w:t>
        </w:r>
      </w:ins>
      <w:r>
        <w:t xml:space="preserve"> and the </w:t>
      </w:r>
      <w:ins w:id="389" w:author="pierre gernez" w:date="2024-02-01T15:42:00Z">
        <w:r w:rsidR="00971C9A">
          <w:t>normalized difference vegetation index (</w:t>
        </w:r>
      </w:ins>
      <w:r>
        <w:t>NDVI</w:t>
      </w:r>
      <w:del w:id="390" w:author="pierre gernez" w:date="2024-02-01T15:43:00Z">
        <w:r w:rsidDel="00971C9A">
          <w:delText xml:space="preserve"> (</w:delText>
        </w:r>
      </w:del>
      <w:ins w:id="391" w:author="pierre gernez" w:date="2024-02-01T15:43:00Z">
        <w:r w:rsidR="00971C9A">
          <w:t xml:space="preserve">, </w:t>
        </w:r>
      </w:ins>
      <w:hyperlink w:anchor="eq-ndvi">
        <w:r>
          <w:rPr>
            <w:rStyle w:val="Lienhypertexte"/>
          </w:rPr>
          <w:t>Equation 2</w:t>
        </w:r>
      </w:hyperlink>
      <w:r>
        <w:t>). Standardisation of spectral bands is used to eliminate the scaling differences between spectra and to limit the effect of biomass on the shape of the spectra (Douay et al., 2022 ; Davies et al., 2023a).</w:t>
      </w:r>
    </w:p>
    <w:bookmarkStart w:id="392" w:name="eq-std"/>
    <w:p w14:paraId="6A4325B2" w14:textId="77777777" w:rsidR="003F7E94" w:rsidRDefault="0004112F">
      <w:pPr>
        <w:pStyle w:val="Corpsdetexte"/>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den>
          </m:f>
          <m:r>
            <w:rPr>
              <w:rFonts w:ascii="Cambria Math" w:hAnsi="Cambria Math"/>
            </w:rPr>
            <m:t>  </m:t>
          </m:r>
          <m:d>
            <m:dPr>
              <m:ctrlPr>
                <w:rPr>
                  <w:rFonts w:ascii="Cambria Math" w:hAnsi="Cambria Math"/>
                </w:rPr>
              </m:ctrlPr>
            </m:dPr>
            <m:e>
              <m:r>
                <w:rPr>
                  <w:rFonts w:ascii="Cambria Math" w:hAnsi="Cambria Math"/>
                </w:rPr>
                <m:t>1</m:t>
              </m:r>
            </m:e>
          </m:d>
        </m:oMath>
      </m:oMathPara>
      <w:bookmarkEnd w:id="392"/>
    </w:p>
    <w:p w14:paraId="2D0A1FF8" w14:textId="77777777" w:rsidR="003F7E94" w:rsidRDefault="00071502">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λ</m:t>
            </m:r>
          </m:e>
        </m:d>
      </m:oMath>
      <w:r>
        <w:t xml:space="preserve"> is the reflectance at the wavelength </w:t>
      </w:r>
      <m:oMath>
        <m:d>
          <m:dPr>
            <m:ctrlPr>
              <w:rPr>
                <w:rFonts w:ascii="Cambria Math" w:hAnsi="Cambria Math"/>
              </w:rPr>
            </m:ctrlPr>
          </m:dPr>
          <m:e>
            <m:r>
              <w:rPr>
                <w:rFonts w:ascii="Cambria Math" w:hAnsi="Cambria Math"/>
              </w:rPr>
              <m:t>λ</m:t>
            </m:r>
          </m:e>
        </m:d>
      </m:oMath>
      <w:r>
        <w:t xml:space="preserve"> of each individual spectra </w:t>
      </w:r>
      <m:oMath>
        <m:d>
          <m:dPr>
            <m:ctrlPr>
              <w:rPr>
                <w:rFonts w:ascii="Cambria Math" w:hAnsi="Cambria Math"/>
              </w:rPr>
            </m:ctrlPr>
          </m:dPr>
          <m:e>
            <m:r>
              <w:rPr>
                <w:rFonts w:ascii="Cambria Math" w:hAnsi="Cambria Math"/>
              </w:rPr>
              <m:t>i</m:t>
            </m:r>
          </m:e>
        </m:d>
      </m:oMath>
      <w:r>
        <w:t xml:space="preserve">, </w:t>
      </w:r>
      <m:oMath>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oMath>
      <w:r>
        <w:t xml:space="preserve">, and </w:t>
      </w:r>
      <m:oMath>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oMath>
      <w:r>
        <w:t xml:space="preserve"> are the minimum and maximum value of the spectra </w:t>
      </w:r>
      <m:oMath>
        <m:d>
          <m:dPr>
            <m:ctrlPr>
              <w:rPr>
                <w:rFonts w:ascii="Cambria Math" w:hAnsi="Cambria Math"/>
              </w:rPr>
            </m:ctrlPr>
          </m:dPr>
          <m:e>
            <m:r>
              <w:rPr>
                <w:rFonts w:ascii="Cambria Math" w:hAnsi="Cambria Math"/>
              </w:rPr>
              <m:t>i</m:t>
            </m:r>
          </m:e>
        </m:d>
      </m:oMath>
    </w:p>
    <w:p w14:paraId="78792A15" w14:textId="59F55EF6" w:rsidR="003F7E94" w:rsidRDefault="00971C9A">
      <w:pPr>
        <w:pStyle w:val="Corpsdetexte"/>
      </w:pPr>
      <w:bookmarkStart w:id="393" w:name="eq-ndvi"/>
      <m:oMathPara>
        <m:oMathParaPr>
          <m:jc m:val="center"/>
        </m:oMathParaPr>
        <m:oMath>
          <m:r>
            <m:rPr>
              <m:sty m:val="p"/>
            </m:rPr>
            <w:rPr>
              <w:rFonts w:ascii="Cambria Math" w:hAnsi="Cambria Math"/>
            </w:rPr>
            <m:t>NDVI</m:t>
          </m:r>
          <m:r>
            <m:rPr>
              <m:sty m:val="p"/>
            </m:rPr>
            <w:rPr>
              <w:rFonts w:ascii="Cambria Math" w:hAnsi="Cambria Math"/>
            </w:rPr>
            <m:t>=</m:t>
          </m:r>
          <m:f>
            <m:fPr>
              <m:ctrlPr>
                <w:rPr>
                  <w:rFonts w:ascii="Cambria Math" w:hAnsi="Cambria Math"/>
                </w:rPr>
              </m:ctrlPr>
            </m:fPr>
            <m:num>
              <m:r>
                <w:rPr>
                  <w:rFonts w:ascii="Cambria Math" w:hAnsi="Cambria Math"/>
                </w:rPr>
                <m:t>R</m:t>
              </m:r>
              <m:d>
                <m:dPr>
                  <m:ctrlPr>
                    <w:rPr>
                      <w:rFonts w:ascii="Cambria Math" w:hAnsi="Cambria Math"/>
                    </w:rPr>
                  </m:ctrlPr>
                </m:dPr>
                <m:e>
                  <m:r>
                    <w:rPr>
                      <w:rFonts w:ascii="Cambria Math" w:hAnsi="Cambria Math"/>
                    </w:rPr>
                    <m:t>840nm</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668nm</m:t>
                  </m:r>
                </m:e>
              </m:d>
            </m:num>
            <m:den>
              <m:r>
                <w:rPr>
                  <w:rFonts w:ascii="Cambria Math" w:hAnsi="Cambria Math"/>
                </w:rPr>
                <m:t>R</m:t>
              </m:r>
              <m:d>
                <m:dPr>
                  <m:ctrlPr>
                    <w:rPr>
                      <w:rFonts w:ascii="Cambria Math" w:hAnsi="Cambria Math"/>
                    </w:rPr>
                  </m:ctrlPr>
                </m:dPr>
                <m:e>
                  <m:r>
                    <w:rPr>
                      <w:rFonts w:ascii="Cambria Math" w:hAnsi="Cambria Math"/>
                    </w:rPr>
                    <m:t>840nm</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668nm</m:t>
                  </m:r>
                </m:e>
              </m:d>
            </m:den>
          </m:f>
          <m:r>
            <w:rPr>
              <w:rFonts w:ascii="Cambria Math" w:hAnsi="Cambria Math"/>
            </w:rPr>
            <m:t>  </m:t>
          </m:r>
          <m:d>
            <m:dPr>
              <m:ctrlPr>
                <w:rPr>
                  <w:rFonts w:ascii="Cambria Math" w:hAnsi="Cambria Math"/>
                </w:rPr>
              </m:ctrlPr>
            </m:dPr>
            <m:e>
              <m:r>
                <w:rPr>
                  <w:rFonts w:ascii="Cambria Math" w:hAnsi="Cambria Math"/>
                </w:rPr>
                <m:t>2</m:t>
              </m:r>
            </m:e>
          </m:d>
        </m:oMath>
      </m:oMathPara>
      <w:bookmarkEnd w:id="393"/>
    </w:p>
    <w:p w14:paraId="5B506249" w14:textId="77777777" w:rsidR="003F7E94" w:rsidRDefault="00071502">
      <w:pPr>
        <w:pStyle w:val="FirstParagraph"/>
      </w:pPr>
      <w:r>
        <w:t xml:space="preserve">where </w:t>
      </w:r>
      <m:oMath>
        <m:r>
          <w:rPr>
            <w:rFonts w:ascii="Cambria Math" w:hAnsi="Cambria Math"/>
          </w:rPr>
          <m:t>R</m:t>
        </m:r>
        <m:d>
          <m:dPr>
            <m:ctrlPr>
              <w:rPr>
                <w:rFonts w:ascii="Cambria Math" w:hAnsi="Cambria Math"/>
              </w:rPr>
            </m:ctrlPr>
          </m:dPr>
          <m:e>
            <m:r>
              <w:rPr>
                <w:rFonts w:ascii="Cambria Math" w:hAnsi="Cambria Math"/>
              </w:rPr>
              <m:t>840nm</m:t>
            </m:r>
          </m:e>
        </m:d>
      </m:oMath>
      <w:r>
        <w:t xml:space="preserve"> is the reflectance at 840 nm and </w:t>
      </w:r>
      <m:oMath>
        <m:r>
          <w:rPr>
            <w:rFonts w:ascii="Cambria Math" w:hAnsi="Cambria Math"/>
          </w:rPr>
          <m:t>R</m:t>
        </m:r>
        <m:d>
          <m:dPr>
            <m:ctrlPr>
              <w:rPr>
                <w:rFonts w:ascii="Cambria Math" w:hAnsi="Cambria Math"/>
              </w:rPr>
            </m:ctrlPr>
          </m:dPr>
          <m:e>
            <m:r>
              <w:rPr>
                <w:rFonts w:ascii="Cambria Math" w:hAnsi="Cambria Math"/>
              </w:rPr>
              <m:t>668nm</m:t>
            </m:r>
          </m:e>
        </m:d>
      </m:oMath>
      <w:r>
        <w:t xml:space="preserve"> is the reflectance at 668 nm.</w:t>
      </w:r>
    </w:p>
    <w:p w14:paraId="35D771B2" w14:textId="77777777" w:rsidR="003F7E94" w:rsidRDefault="00071502">
      <w:pPr>
        <w:pStyle w:val="Titre3"/>
      </w:pPr>
      <w:bookmarkStart w:id="394" w:name="validation"/>
      <w:bookmarkEnd w:id="381"/>
      <w:r>
        <w:t>2.4.2 Validation</w:t>
      </w:r>
    </w:p>
    <w:p w14:paraId="25319813" w14:textId="77DFD7CA" w:rsidR="003F7E94" w:rsidRDefault="00071502">
      <w:pPr>
        <w:pStyle w:val="FirstParagraph"/>
      </w:pPr>
      <w:r>
        <w:t xml:space="preserve">The CNN model was applied to all </w:t>
      </w:r>
      <w:del w:id="395" w:author="pierre gernez" w:date="2024-02-01T15:43:00Z">
        <w:r w:rsidDel="00971C9A">
          <w:delText xml:space="preserve">the 9 </w:delText>
        </w:r>
      </w:del>
      <w:r>
        <w:t xml:space="preserve">flights at both 12 and 120 m of altitude. In situ information on georeferenced class type and percent cover collected during each flight </w:t>
      </w:r>
      <w:del w:id="396" w:author="pierre gernez" w:date="2024-02-01T15:43:00Z">
        <w:r w:rsidDel="00971C9A">
          <w:delText>has been</w:delText>
        </w:r>
      </w:del>
      <w:ins w:id="397" w:author="pierre gernez" w:date="2024-02-01T15:43:00Z">
        <w:r w:rsidR="00971C9A">
          <w:t>was</w:t>
        </w:r>
      </w:ins>
      <w:r>
        <w:t xml:space="preserve"> used to assess </w:t>
      </w:r>
      <w:del w:id="398" w:author="pierre gernez" w:date="2024-02-01T15:43:00Z">
        <w:r w:rsidDel="00971C9A">
          <w:delText>the CNN</w:delText>
        </w:r>
      </w:del>
      <w:ins w:id="399" w:author="pierre gernez" w:date="2024-02-01T15:43:00Z">
        <w:r w:rsidR="00971C9A">
          <w:t>model</w:t>
        </w:r>
      </w:ins>
      <w:r>
        <w:t xml:space="preserve"> accuracy. The</w:t>
      </w:r>
      <w:del w:id="400" w:author="pierre gernez" w:date="2024-02-01T15:44:00Z">
        <w:r w:rsidDel="00971C9A">
          <w:delText>se</w:delText>
        </w:r>
      </w:del>
      <w:r>
        <w:t xml:space="preserve"> images were used to construct a validation dataset indicating the presence or absence of each class. Additionally to the quadrat-based validation dataset, polygons of each class were photo interpreted in order to increase the number of pixels of the validation dataset. A confusion matrix, along with precision metrics such as </w:t>
      </w:r>
      <w:del w:id="401" w:author="pierre gernez" w:date="2024-02-01T15:44:00Z">
        <w:r w:rsidDel="00971C9A">
          <w:delText xml:space="preserve">the </w:delText>
        </w:r>
      </w:del>
      <w:r>
        <w:t xml:space="preserve">global accuracy, </w:t>
      </w:r>
      <w:del w:id="402" w:author="pierre gernez" w:date="2024-02-01T15:44:00Z">
        <w:r w:rsidDel="00971C9A">
          <w:delText xml:space="preserve">the </w:delText>
        </w:r>
      </w:del>
      <w:r>
        <w:t xml:space="preserve">sensitivity, </w:t>
      </w:r>
      <w:del w:id="403" w:author="pierre gernez" w:date="2024-02-01T15:44:00Z">
        <w:r w:rsidDel="00971C9A">
          <w:delText xml:space="preserve">the </w:delText>
        </w:r>
      </w:del>
      <w:r>
        <w:t xml:space="preserve">specificity, and </w:t>
      </w:r>
      <w:del w:id="404" w:author="pierre gernez" w:date="2024-02-01T15:44:00Z">
        <w:r w:rsidDel="00971C9A">
          <w:delText xml:space="preserve">the </w:delText>
        </w:r>
      </w:del>
      <w:r>
        <w:t xml:space="preserve">Kappa coefficient, was generated for each </w:t>
      </w:r>
      <w:del w:id="405" w:author="pierre gernez" w:date="2024-02-01T15:44:00Z">
        <w:r w:rsidDel="00971C9A">
          <w:delText xml:space="preserve">of the study </w:delText>
        </w:r>
      </w:del>
      <w:r>
        <w:t>site</w:t>
      </w:r>
      <w:del w:id="406" w:author="pierre gernez" w:date="2024-02-01T15:44:00Z">
        <w:r w:rsidDel="00971C9A">
          <w:delText>s</w:delText>
        </w:r>
      </w:del>
      <w:r>
        <w:t xml:space="preserve">. </w:t>
      </w:r>
      <w:del w:id="407" w:author="pierre gernez" w:date="2024-02-01T15:46:00Z">
        <w:r w:rsidDel="00971C9A">
          <w:delText xml:space="preserve">Finally </w:delText>
        </w:r>
      </w:del>
      <w:del w:id="408" w:author="pierre gernez" w:date="2024-02-01T15:45:00Z">
        <w:r w:rsidDel="00971C9A">
          <w:delText xml:space="preserve">each </w:delText>
        </w:r>
      </w:del>
      <w:ins w:id="409" w:author="pierre gernez" w:date="2024-02-01T15:46:00Z">
        <w:r w:rsidR="00971C9A">
          <w:t>A</w:t>
        </w:r>
      </w:ins>
      <w:ins w:id="410" w:author="pierre gernez" w:date="2024-02-01T15:45:00Z">
        <w:r w:rsidR="00971C9A">
          <w:t xml:space="preserve">ll </w:t>
        </w:r>
      </w:ins>
      <w:r>
        <w:t xml:space="preserve">validation </w:t>
      </w:r>
      <w:del w:id="411" w:author="pierre gernez" w:date="2024-02-01T15:45:00Z">
        <w:r w:rsidDel="00971C9A">
          <w:delText xml:space="preserve">matrix </w:delText>
        </w:r>
      </w:del>
      <w:ins w:id="412" w:author="pierre gernez" w:date="2024-02-01T15:45:00Z">
        <w:r w:rsidR="00971C9A">
          <w:t xml:space="preserve">matrices </w:t>
        </w:r>
      </w:ins>
      <w:del w:id="413" w:author="pierre gernez" w:date="2024-02-01T15:45:00Z">
        <w:r w:rsidDel="00971C9A">
          <w:delText xml:space="preserve">has </w:delText>
        </w:r>
        <w:r w:rsidDel="00971C9A">
          <w:lastRenderedPageBreak/>
          <w:delText>been</w:delText>
        </w:r>
      </w:del>
      <w:ins w:id="414" w:author="pierre gernez" w:date="2024-02-01T15:45:00Z">
        <w:r w:rsidR="00971C9A">
          <w:t>were</w:t>
        </w:r>
      </w:ins>
      <w:r>
        <w:t xml:space="preserve"> </w:t>
      </w:r>
      <w:ins w:id="415" w:author="pierre gernez" w:date="2024-02-01T15:46:00Z">
        <w:r w:rsidR="00971C9A">
          <w:t xml:space="preserve">then </w:t>
        </w:r>
      </w:ins>
      <w:r>
        <w:t>merge</w:t>
      </w:r>
      <w:ins w:id="416" w:author="pierre gernez" w:date="2024-02-01T15:46:00Z">
        <w:r w:rsidR="00971C9A">
          <w:t>d</w:t>
        </w:r>
      </w:ins>
      <w:r>
        <w:t xml:space="preserve"> to create a unique matrix</w:t>
      </w:r>
      <w:ins w:id="417" w:author="pierre gernez" w:date="2024-02-01T15:47:00Z">
        <w:r w:rsidR="00971C9A">
          <w:t xml:space="preserve">. </w:t>
        </w:r>
      </w:ins>
      <w:del w:id="418" w:author="pierre gernez" w:date="2024-02-01T15:46:00Z">
        <w:r w:rsidDel="00971C9A">
          <w:delText xml:space="preserve"> of the model</w:delText>
        </w:r>
      </w:del>
      <w:del w:id="419" w:author="pierre gernez" w:date="2024-02-01T15:48:00Z">
        <w:r w:rsidDel="00971C9A">
          <w:delText xml:space="preserve">. </w:delText>
        </w:r>
      </w:del>
      <w:del w:id="420" w:author="pierre gernez" w:date="2024-02-01T15:47:00Z">
        <w:r w:rsidDel="00971C9A">
          <w:delText>A</w:delText>
        </w:r>
      </w:del>
      <w:ins w:id="421" w:author="pierre gernez" w:date="2024-02-01T15:47:00Z">
        <w:r w:rsidR="00971C9A">
          <w:t>Altogether, a</w:t>
        </w:r>
      </w:ins>
      <w:r>
        <w:t xml:space="preserve"> total of 536,000 pixels </w:t>
      </w:r>
      <w:del w:id="422" w:author="pierre gernez" w:date="2024-02-01T15:46:00Z">
        <w:r w:rsidDel="00971C9A">
          <w:delText>has been</w:delText>
        </w:r>
      </w:del>
      <w:ins w:id="423" w:author="pierre gernez" w:date="2024-02-01T15:46:00Z">
        <w:r w:rsidR="00971C9A">
          <w:t>was</w:t>
        </w:r>
      </w:ins>
      <w:r>
        <w:t xml:space="preserve"> used to </w:t>
      </w:r>
      <w:del w:id="424" w:author="pierre gernez" w:date="2024-02-01T15:47:00Z">
        <w:r w:rsidDel="00971C9A">
          <w:delText xml:space="preserve">globally </w:delText>
        </w:r>
      </w:del>
      <w:r>
        <w:t>validate the CNN model</w:t>
      </w:r>
      <w:ins w:id="425" w:author="pierre gernez" w:date="2024-02-01T15:48:00Z">
        <w:r w:rsidR="00971C9A">
          <w:t>, thus providing a geographically robust validation dataset.</w:t>
        </w:r>
      </w:ins>
      <w:del w:id="426" w:author="pierre gernez" w:date="2024-02-01T15:48:00Z">
        <w:r w:rsidDel="00971C9A">
          <w:delText>.</w:delText>
        </w:r>
      </w:del>
    </w:p>
    <w:p w14:paraId="7AA3E5A5" w14:textId="77777777" w:rsidR="003F7E94" w:rsidRDefault="00071502">
      <w:pPr>
        <w:pStyle w:val="Titre1"/>
      </w:pPr>
      <w:bookmarkStart w:id="427" w:name="results"/>
      <w:bookmarkEnd w:id="240"/>
      <w:bookmarkEnd w:id="378"/>
      <w:bookmarkEnd w:id="394"/>
      <w:r>
        <w:t>3. Results</w:t>
      </w:r>
    </w:p>
    <w:p w14:paraId="7CADD57C" w14:textId="77777777" w:rsidR="003F7E94" w:rsidRDefault="00071502">
      <w:pPr>
        <w:pStyle w:val="Titre2"/>
      </w:pPr>
      <w:bookmarkStart w:id="428" w:name="classification"/>
      <w:r>
        <w:t>3.1 Classification</w:t>
      </w:r>
    </w:p>
    <w:p w14:paraId="33E401A4" w14:textId="77777777" w:rsidR="003F7E94" w:rsidRDefault="00071502">
      <w:pPr>
        <w:pStyle w:val="FirstParagraph"/>
      </w:pPr>
      <w:r>
        <w:t>A total of 9 prediction maps corresponding to the 9 drone flights were obtained. Each prediction map is associated with a probability map, indicating the probability of the selected class for every pixel. The low-altitude flight conducted in Gafanaha, Portugal, represents the site with the highest complexity (</w:t>
      </w:r>
      <w:hyperlink w:anchor="fig-GafLow">
        <w:r>
          <w:rPr>
            <w:rStyle w:val="Lienhypertexte"/>
          </w:rPr>
          <w:t>Figure 4</w:t>
        </w:r>
      </w:hyperlink>
      <w:r>
        <w:t xml:space="preserve">). Among the 5 vegetation classes on which the CNN model was trained, 4 were present on this site. On this site, there is a mixture of Chlorophyceae and Rhodophyceae over the seagrass meadow. This is also where Bacillariophyceae is most abundant. Although the seagrass bed is solely composed of </w:t>
      </w:r>
      <w:r>
        <w:rPr>
          <w:i/>
          <w:iCs/>
        </w:rPr>
        <w:t>Zostera noltei</w:t>
      </w:r>
      <w:r>
        <w:t>, various colors can be observed: dark green (indicating healthy beds with 100% coverage) and whitish/brown (indicating beds where leaves are dying). Regardless of the color, the meadow is predicted as Magnoliopsida by the CNN model.</w:t>
      </w:r>
    </w:p>
    <w:tbl>
      <w:tblPr>
        <w:tblStyle w:val="Table"/>
        <w:tblW w:w="5000" w:type="pct"/>
        <w:tblLook w:val="0000" w:firstRow="0" w:lastRow="0" w:firstColumn="0" w:lastColumn="0" w:noHBand="0" w:noVBand="0"/>
      </w:tblPr>
      <w:tblGrid>
        <w:gridCol w:w="9360"/>
      </w:tblGrid>
      <w:tr w:rsidR="003F7E94" w14:paraId="4C591390" w14:textId="77777777">
        <w:tc>
          <w:tcPr>
            <w:tcW w:w="0" w:type="auto"/>
          </w:tcPr>
          <w:p w14:paraId="4D1FB357" w14:textId="7E386DD1" w:rsidR="003F7E94" w:rsidRDefault="003F7E94">
            <w:pPr>
              <w:jc w:val="center"/>
            </w:pPr>
            <w:bookmarkStart w:id="429" w:name="fig-GafLow"/>
          </w:p>
          <w:p w14:paraId="542FE460" w14:textId="77777777" w:rsidR="003F7E94" w:rsidRDefault="00071502">
            <w:pPr>
              <w:pStyle w:val="ImageCaption"/>
              <w:spacing w:before="200"/>
              <w:jc w:val="left"/>
            </w:pPr>
            <w:r>
              <w:t>Figure 4: RGB orthomosaic (Left) and Prediction (Right) of the low altitude flight of Gafanaha, Portugal. The total extent of this flight is 3000m² with a resolution of 8 mm per pixel. Background colors means intertidal area (Light Green) and land area (Light Grey). The zoom covers an area equivalent to a 10-meter Sentinel-2 pixel size.</w:t>
            </w:r>
          </w:p>
        </w:tc>
        <w:bookmarkEnd w:id="429"/>
      </w:tr>
    </w:tbl>
    <w:p w14:paraId="1050493E" w14:textId="5972F637" w:rsidR="003F7E94" w:rsidRDefault="00071502">
      <w:pPr>
        <w:pStyle w:val="Corpsdetexte"/>
      </w:pPr>
      <w:r>
        <w:t>The high-altitude flight over Gafanha covered nearly 1 km² in total (</w:t>
      </w:r>
      <w:hyperlink w:anchor="fig-GafHigh">
        <w:r>
          <w:rPr>
            <w:rStyle w:val="Lienhypertexte"/>
          </w:rPr>
          <w:t>Figure 5</w:t>
        </w:r>
      </w:hyperlink>
      <w:r>
        <w:t xml:space="preserve">). A channel delineating a small island </w:t>
      </w:r>
      <w:del w:id="430" w:author="pierre gernez" w:date="2024-02-01T16:19:00Z">
        <w:r w:rsidDel="0004112F">
          <w:delText>was present in the flight, but it has been</w:delText>
        </w:r>
      </w:del>
      <w:ins w:id="431" w:author="pierre gernez" w:date="2024-02-01T16:19:00Z">
        <w:r w:rsidR="0004112F">
          <w:t>was</w:t>
        </w:r>
      </w:ins>
      <w:r>
        <w:t xml:space="preserve"> masked in the prediction map due to </w:t>
      </w:r>
      <w:ins w:id="432" w:author="pierre gernez" w:date="2024-02-01T16:19:00Z">
        <w:r w:rsidR="0004112F">
          <w:t>sun</w:t>
        </w:r>
      </w:ins>
      <w:r>
        <w:t>glint</w:t>
      </w:r>
      <w:del w:id="433" w:author="pierre gernez" w:date="2024-02-01T16:19:00Z">
        <w:r w:rsidDel="0004112F">
          <w:delText>ing</w:delText>
        </w:r>
      </w:del>
      <w:r>
        <w:t xml:space="preserve"> and misclassification caused by the turbid shallow water. Most of the intertidal area has been classified as Magnoliopsida by the model, even though there is discoloration of seagrass blades. Only a few pixels have been classified as Chlorophyceae at this scale. Furthermore, the area that was classified as Bacillariophyceae in the low-altitude flight remains mostly classified as such in the high-altitude flight, </w:t>
      </w:r>
      <w:del w:id="434" w:author="pierre gernez" w:date="2024-02-01T16:19:00Z">
        <w:r w:rsidDel="0004112F">
          <w:delText xml:space="preserve">but </w:delText>
        </w:r>
      </w:del>
      <w:ins w:id="435" w:author="pierre gernez" w:date="2024-02-01T16:19:00Z">
        <w:r w:rsidR="0004112F">
          <w:t xml:space="preserve">though </w:t>
        </w:r>
      </w:ins>
      <w:r>
        <w:t xml:space="preserve">some pixels </w:t>
      </w:r>
      <w:del w:id="436" w:author="pierre gernez" w:date="2024-02-01T16:19:00Z">
        <w:r w:rsidDel="0004112F">
          <w:delText>of it are now</w:delText>
        </w:r>
      </w:del>
      <w:ins w:id="437" w:author="pierre gernez" w:date="2024-02-01T16:19:00Z">
        <w:r w:rsidR="0004112F">
          <w:t>were</w:t>
        </w:r>
      </w:ins>
      <w:r>
        <w:t xml:space="preserve"> classified as Magnoliopsida. </w:t>
      </w:r>
      <w:del w:id="438" w:author="pierre gernez" w:date="2024-02-01T16:20:00Z">
        <w:r w:rsidDel="0004112F">
          <w:delText>The p</w:delText>
        </w:r>
      </w:del>
      <w:ins w:id="439" w:author="pierre gernez" w:date="2024-02-01T16:20:00Z">
        <w:r w:rsidR="0004112F">
          <w:t>P</w:t>
        </w:r>
      </w:ins>
      <w:r>
        <w:t xml:space="preserve">atches of Rhodophyceae </w:t>
      </w:r>
      <w:del w:id="440" w:author="pierre gernez" w:date="2024-02-01T16:20:00Z">
        <w:r w:rsidDel="0004112F">
          <w:delText>are still</w:delText>
        </w:r>
      </w:del>
      <w:ins w:id="441" w:author="pierre gernez" w:date="2024-02-01T16:20:00Z">
        <w:r w:rsidR="0004112F">
          <w:t>were</w:t>
        </w:r>
      </w:ins>
      <w:r>
        <w:t xml:space="preserve"> </w:t>
      </w:r>
      <w:del w:id="442" w:author="pierre gernez" w:date="2024-02-01T16:20:00Z">
        <w:r w:rsidDel="0004112F">
          <w:delText xml:space="preserve">well </w:delText>
        </w:r>
      </w:del>
      <w:ins w:id="443" w:author="pierre gernez" w:date="2024-02-01T16:20:00Z">
        <w:r w:rsidR="0004112F">
          <w:t xml:space="preserve">correctly </w:t>
        </w:r>
      </w:ins>
      <w:r>
        <w:t>classified.</w:t>
      </w:r>
      <w:ins w:id="444" w:author="pierre gernez" w:date="2024-02-01T16:20:00Z">
        <w:r w:rsidR="0004112F">
          <w:t xml:space="preserve"> </w:t>
        </w:r>
      </w:ins>
      <w:ins w:id="445" w:author="pierre gernez" w:date="2024-02-01T16:21:00Z">
        <w:r w:rsidR="0004112F">
          <w:t>In the northern part of the scene, near the land limit, p</w:t>
        </w:r>
      </w:ins>
      <w:ins w:id="446" w:author="pierre gernez" w:date="2024-02-01T16:20:00Z">
        <w:r w:rsidR="0004112F">
          <w:t>atches of</w:t>
        </w:r>
      </w:ins>
      <w:r>
        <w:t xml:space="preserve"> </w:t>
      </w:r>
      <w:r>
        <w:rPr>
          <w:i/>
          <w:iCs/>
        </w:rPr>
        <w:t>Spartina sp.</w:t>
      </w:r>
      <w:r>
        <w:t xml:space="preserve"> </w:t>
      </w:r>
      <w:del w:id="447" w:author="pierre gernez" w:date="2024-02-01T16:20:00Z">
        <w:r w:rsidDel="0004112F">
          <w:delText xml:space="preserve">was present </w:delText>
        </w:r>
      </w:del>
      <w:del w:id="448" w:author="pierre gernez" w:date="2024-02-01T16:21:00Z">
        <w:r w:rsidDel="0004112F">
          <w:delText xml:space="preserve">in the northern part of the </w:delText>
        </w:r>
      </w:del>
      <w:del w:id="449" w:author="pierre gernez" w:date="2024-02-01T16:20:00Z">
        <w:r w:rsidDel="0004112F">
          <w:delText>flight</w:delText>
        </w:r>
      </w:del>
      <w:del w:id="450" w:author="pierre gernez" w:date="2024-02-01T16:21:00Z">
        <w:r w:rsidDel="0004112F">
          <w:delText>, near the land, and has been</w:delText>
        </w:r>
      </w:del>
      <w:ins w:id="451" w:author="pierre gernez" w:date="2024-02-01T16:21:00Z">
        <w:r w:rsidR="0004112F">
          <w:t>were mis</w:t>
        </w:r>
      </w:ins>
      <w:del w:id="452" w:author="pierre gernez" w:date="2024-02-01T16:21:00Z">
        <w:r w:rsidDel="0004112F">
          <w:delText xml:space="preserve"> </w:delText>
        </w:r>
      </w:del>
      <w:r>
        <w:t>classified</w:t>
      </w:r>
      <w:ins w:id="453" w:author="pierre gernez" w:date="2024-02-01T16:21:00Z">
        <w:r w:rsidR="0004112F">
          <w:t>,</w:t>
        </w:r>
      </w:ins>
      <w:r>
        <w:t xml:space="preserve"> either as Magnoliopsida or as Phaeophyceae.</w:t>
      </w:r>
    </w:p>
    <w:tbl>
      <w:tblPr>
        <w:tblStyle w:val="Table"/>
        <w:tblW w:w="5000" w:type="pct"/>
        <w:tblLook w:val="0000" w:firstRow="0" w:lastRow="0" w:firstColumn="0" w:lastColumn="0" w:noHBand="0" w:noVBand="0"/>
      </w:tblPr>
      <w:tblGrid>
        <w:gridCol w:w="9360"/>
      </w:tblGrid>
      <w:tr w:rsidR="003F7E94" w14:paraId="61048D45" w14:textId="77777777">
        <w:tc>
          <w:tcPr>
            <w:tcW w:w="0" w:type="auto"/>
          </w:tcPr>
          <w:p w14:paraId="73167F66" w14:textId="55D9F3AB" w:rsidR="003F7E94" w:rsidRDefault="003F7E94">
            <w:pPr>
              <w:jc w:val="center"/>
            </w:pPr>
            <w:bookmarkStart w:id="454" w:name="fig-GafHigh"/>
          </w:p>
          <w:p w14:paraId="41226EE1" w14:textId="77777777" w:rsidR="003F7E94" w:rsidRDefault="00071502">
            <w:pPr>
              <w:pStyle w:val="ImageCaption"/>
              <w:spacing w:before="200"/>
              <w:jc w:val="left"/>
            </w:pPr>
            <w:r>
              <w:t>Figure 5: RGB orthomosaic (Left) and Prediction (Right) of the high altitude flight of Gafanaha, Portugal. The total extent of this flight is about 1 km² with a resolution of 80 mm per pixel. Background colors means intertidal area (Light Green), land area (Light Grey) and water (Light Blue). The red triangle shows the extent of the low altitude flight of Gafanha. The zoom covers an area equivalent to a 10-meter Sentinel-2 pixel size.</w:t>
            </w:r>
          </w:p>
        </w:tc>
        <w:bookmarkEnd w:id="454"/>
      </w:tr>
    </w:tbl>
    <w:p w14:paraId="06AC809D" w14:textId="01592A82" w:rsidR="003F7E94" w:rsidRDefault="00071502">
      <w:pPr>
        <w:pStyle w:val="Corpsdetexte"/>
      </w:pPr>
      <w:r>
        <w:t xml:space="preserve">The </w:t>
      </w:r>
      <w:del w:id="455" w:author="pierre gernez" w:date="2024-02-01T16:22:00Z">
        <w:r w:rsidDel="0004112F">
          <w:delText xml:space="preserve">High </w:delText>
        </w:r>
      </w:del>
      <w:ins w:id="456" w:author="pierre gernez" w:date="2024-02-01T16:22:00Z">
        <w:r w:rsidR="0004112F">
          <w:t xml:space="preserve">high </w:t>
        </w:r>
      </w:ins>
      <w:r>
        <w:t xml:space="preserve">altitude flight </w:t>
      </w:r>
      <w:del w:id="457" w:author="pierre gernez" w:date="2024-02-01T16:22:00Z">
        <w:r w:rsidDel="0004112F">
          <w:delText xml:space="preserve">made </w:delText>
        </w:r>
      </w:del>
      <w:ins w:id="458" w:author="pierre gernez" w:date="2024-02-01T16:22:00Z">
        <w:r w:rsidR="0004112F">
          <w:t xml:space="preserve">acquired over </w:t>
        </w:r>
      </w:ins>
      <w:del w:id="459" w:author="pierre gernez" w:date="2024-02-01T16:22:00Z">
        <w:r w:rsidDel="0004112F">
          <w:delText xml:space="preserve">in </w:delText>
        </w:r>
      </w:del>
      <w:r>
        <w:t>the inner lagoon of the Ria de Aveiro is the largest of all flights, covering almost 1.5 km² (</w:t>
      </w:r>
      <w:hyperlink w:anchor="fig-Boat">
        <w:r>
          <w:rPr>
            <w:rStyle w:val="Lienhypertexte"/>
          </w:rPr>
          <w:t>Figure 6</w:t>
        </w:r>
      </w:hyperlink>
      <w:r>
        <w:t xml:space="preserve">). On this site, only seagrass and red algae where seen on the field. The classification </w:t>
      </w:r>
      <w:del w:id="460" w:author="pierre gernez" w:date="2024-02-01T16:22:00Z">
        <w:r w:rsidDel="0004112F">
          <w:delText>follows the same pattern</w:delText>
        </w:r>
      </w:del>
      <w:ins w:id="461" w:author="pierre gernez" w:date="2024-02-01T16:22:00Z">
        <w:r w:rsidR="0004112F">
          <w:t>provided consistent results</w:t>
        </w:r>
      </w:ins>
      <w:r>
        <w:t xml:space="preserve">, with a patchy Magnoliopsida </w:t>
      </w:r>
      <w:r>
        <w:lastRenderedPageBreak/>
        <w:t xml:space="preserve">meadow mixed </w:t>
      </w:r>
      <w:del w:id="462" w:author="pierre gernez" w:date="2024-02-01T16:23:00Z">
        <w:r w:rsidDel="0004112F">
          <w:delText xml:space="preserve">on the eastern part of the flight </w:delText>
        </w:r>
      </w:del>
      <w:r>
        <w:t>with Rhodophyceae</w:t>
      </w:r>
      <w:ins w:id="463" w:author="pierre gernez" w:date="2024-02-01T16:23:00Z">
        <w:r w:rsidR="0004112F">
          <w:t xml:space="preserve"> on the eastern part of the scene</w:t>
        </w:r>
      </w:ins>
      <w:r>
        <w:t>. As shown in the zoom (</w:t>
      </w:r>
      <w:hyperlink w:anchor="fig-Boat">
        <w:r>
          <w:rPr>
            <w:rStyle w:val="Lienhypertexte"/>
          </w:rPr>
          <w:t>Figure 6</w:t>
        </w:r>
      </w:hyperlink>
      <w:r>
        <w:t>), the edges of the meadow can be colonised by Chlorophyceae.</w:t>
      </w:r>
    </w:p>
    <w:tbl>
      <w:tblPr>
        <w:tblStyle w:val="Table"/>
        <w:tblW w:w="5000" w:type="pct"/>
        <w:tblLook w:val="0000" w:firstRow="0" w:lastRow="0" w:firstColumn="0" w:lastColumn="0" w:noHBand="0" w:noVBand="0"/>
      </w:tblPr>
      <w:tblGrid>
        <w:gridCol w:w="9360"/>
      </w:tblGrid>
      <w:tr w:rsidR="003F7E94" w14:paraId="3BD37A92" w14:textId="77777777">
        <w:tc>
          <w:tcPr>
            <w:tcW w:w="0" w:type="auto"/>
          </w:tcPr>
          <w:p w14:paraId="22CEB3C5" w14:textId="2565D3FE" w:rsidR="003F7E94" w:rsidRDefault="003F7E94">
            <w:pPr>
              <w:jc w:val="center"/>
            </w:pPr>
            <w:bookmarkStart w:id="464" w:name="fig-Boat"/>
          </w:p>
          <w:p w14:paraId="6ED350E6" w14:textId="77777777" w:rsidR="003F7E94" w:rsidRDefault="00071502">
            <w:pPr>
              <w:pStyle w:val="ImageCaption"/>
              <w:spacing w:before="200"/>
              <w:jc w:val="left"/>
            </w:pPr>
            <w:r>
              <w:t>Figure 6: RGB orthomosaic (Top) and Prediction (Bottom) of the flight made in the inner part of Ria de Aveiro Lagoon, Portugal. The total extent of this flight is about 1.5 km² with a resolution of 80 mm per pixel. Background colors means intertidal area (Light Green), land area (Light Grey) and water (Light Blue). The zoom covers an area equivalent to a 10-meter Sentinel-2 pixel size.</w:t>
            </w:r>
          </w:p>
        </w:tc>
        <w:bookmarkEnd w:id="464"/>
      </w:tr>
    </w:tbl>
    <w:p w14:paraId="3B1205FC" w14:textId="1C86BDAA" w:rsidR="003F7E94" w:rsidRDefault="00071502">
      <w:pPr>
        <w:pStyle w:val="Corpsdetexte"/>
      </w:pPr>
      <w:r>
        <w:t>The flight over L’Epine in Noirmoutier Island, France (</w:t>
      </w:r>
      <w:hyperlink w:anchor="fig-Dike">
        <w:r>
          <w:rPr>
            <w:rStyle w:val="Lienhypertexte"/>
          </w:rPr>
          <w:t>Figure 7</w:t>
        </w:r>
      </w:hyperlink>
      <w:r>
        <w:t xml:space="preserve">) was conducted near a dike crossing the northern part of the </w:t>
      </w:r>
      <w:del w:id="465" w:author="pierre gernez" w:date="2024-02-01T16:24:00Z">
        <w:r w:rsidDel="0004112F">
          <w:delText xml:space="preserve">flight </w:delText>
        </w:r>
      </w:del>
      <w:ins w:id="466" w:author="pierre gernez" w:date="2024-02-01T16:24:00Z">
        <w:r w:rsidR="0004112F">
          <w:t xml:space="preserve">scene </w:t>
        </w:r>
      </w:ins>
      <w:r>
        <w:t>from west to east. Alongside this dike, brown algae attached to rocks and stranded green algae could be found. Despite the high mixture between Chlorophyceae and Magnoliopsida</w:t>
      </w:r>
      <w:del w:id="467" w:author="pierre gernez" w:date="2024-02-01T16:24:00Z">
        <w:r w:rsidDel="0004112F">
          <w:delText xml:space="preserve"> in this flight</w:delText>
        </w:r>
      </w:del>
      <w:r>
        <w:t xml:space="preserve">, these two classes </w:t>
      </w:r>
      <w:del w:id="468" w:author="pierre gernez" w:date="2024-02-01T16:24:00Z">
        <w:r w:rsidDel="0004112F">
          <w:delText>are well</w:delText>
        </w:r>
      </w:del>
      <w:ins w:id="469" w:author="pierre gernez" w:date="2024-02-01T16:24:00Z">
        <w:r w:rsidR="0004112F">
          <w:t>were correctly</w:t>
        </w:r>
      </w:ins>
      <w:r>
        <w:t xml:space="preserve"> discriminated by the classifier.</w:t>
      </w:r>
    </w:p>
    <w:tbl>
      <w:tblPr>
        <w:tblStyle w:val="Table"/>
        <w:tblW w:w="5000" w:type="pct"/>
        <w:tblLook w:val="0000" w:firstRow="0" w:lastRow="0" w:firstColumn="0" w:lastColumn="0" w:noHBand="0" w:noVBand="0"/>
      </w:tblPr>
      <w:tblGrid>
        <w:gridCol w:w="9360"/>
      </w:tblGrid>
      <w:tr w:rsidR="003F7E94" w14:paraId="119D7158" w14:textId="77777777">
        <w:tc>
          <w:tcPr>
            <w:tcW w:w="0" w:type="auto"/>
          </w:tcPr>
          <w:p w14:paraId="3D7C714F" w14:textId="4E828E31" w:rsidR="003F7E94" w:rsidRDefault="003F7E94">
            <w:pPr>
              <w:jc w:val="center"/>
            </w:pPr>
            <w:bookmarkStart w:id="470" w:name="fig-Dike"/>
          </w:p>
          <w:p w14:paraId="6A13B897" w14:textId="77777777" w:rsidR="003F7E94" w:rsidRDefault="00071502">
            <w:pPr>
              <w:pStyle w:val="ImageCaption"/>
              <w:spacing w:before="200"/>
              <w:jc w:val="left"/>
            </w:pPr>
            <w:r>
              <w:t>Figure 7: RGB orthomosaic (Top) and Prediction (Bottom) of Northern part of Noirmoutier Island, France. The total extent of this flight is about 28 000 m² with a resolution of 80 mm per pixel. Background colors means intertidal area (Light Green) and land area (Light Grey). The zoom covers an area equivalent to a 10-meter Sentinel-2 pixel size.</w:t>
            </w:r>
          </w:p>
        </w:tc>
        <w:bookmarkEnd w:id="470"/>
      </w:tr>
    </w:tbl>
    <w:p w14:paraId="6011F371" w14:textId="77777777" w:rsidR="003F7E94" w:rsidRDefault="00071502">
      <w:pPr>
        <w:pStyle w:val="Titre2"/>
      </w:pPr>
      <w:bookmarkStart w:id="471" w:name="validation-1"/>
      <w:bookmarkEnd w:id="428"/>
      <w:r>
        <w:t>3.2 Validation</w:t>
      </w:r>
    </w:p>
    <w:tbl>
      <w:tblPr>
        <w:tblStyle w:val="Table"/>
        <w:tblW w:w="5000" w:type="pct"/>
        <w:tblLook w:val="0000" w:firstRow="0" w:lastRow="0" w:firstColumn="0" w:lastColumn="0" w:noHBand="0" w:noVBand="0"/>
      </w:tblPr>
      <w:tblGrid>
        <w:gridCol w:w="9360"/>
      </w:tblGrid>
      <w:tr w:rsidR="003F7E94" w14:paraId="444285F0" w14:textId="77777777">
        <w:tc>
          <w:tcPr>
            <w:tcW w:w="0" w:type="auto"/>
          </w:tcPr>
          <w:p w14:paraId="2BB511EA" w14:textId="0195BC41" w:rsidR="003F7E94" w:rsidRDefault="003F7E94">
            <w:pPr>
              <w:jc w:val="center"/>
            </w:pPr>
            <w:bookmarkStart w:id="472" w:name="fig-Validation"/>
          </w:p>
          <w:p w14:paraId="5C7D0C02" w14:textId="77777777" w:rsidR="003F7E94" w:rsidRDefault="00071502">
            <w:pPr>
              <w:pStyle w:val="ImageCaption"/>
              <w:spacing w:before="200"/>
              <w:jc w:val="left"/>
            </w:pPr>
            <w:r>
              <w:t>Figure 8: A global confusion matrix on the left is derived from validation data across each flight, while a mosaic of confusion matrices from individual flights is presented on the right. The labels inside the matrices indicate the balanced accuracy for each class. The labels at the bottom of the matrices indicate the User’s accuracy for each class, and those on the right indicate the Producer’s Accuracy. The values adjacent to the names of each site represent the proportion of total pixels from that site contributing to the overall matrix. Grey lines within the mosaic indicate the absence of validation data for the class at that site. The table at the bottom summarizes the Sensitivity, Specificity, and Accuracy for each class and for the overall model.</w:t>
            </w:r>
          </w:p>
        </w:tc>
        <w:bookmarkEnd w:id="472"/>
      </w:tr>
    </w:tbl>
    <w:p w14:paraId="47192087" w14:textId="11898D4D" w:rsidR="003F7E94" w:rsidRDefault="00071502">
      <w:pPr>
        <w:pStyle w:val="Corpsdetexte"/>
      </w:pPr>
      <w:r>
        <w:t xml:space="preserve">A total </w:t>
      </w:r>
      <w:del w:id="473" w:author="pierre gernez" w:date="2024-02-01T16:25:00Z">
        <w:r w:rsidDel="0004112F">
          <w:delText xml:space="preserve">amount </w:delText>
        </w:r>
      </w:del>
      <w:r>
        <w:t xml:space="preserve">of 536,000 pixels </w:t>
      </w:r>
      <w:del w:id="474" w:author="pierre gernez" w:date="2024-02-01T16:25:00Z">
        <w:r w:rsidDel="0004112F">
          <w:delText>have been</w:delText>
        </w:r>
      </w:del>
      <w:ins w:id="475" w:author="pierre gernez" w:date="2024-02-01T16:25:00Z">
        <w:r w:rsidR="0004112F">
          <w:t>was</w:t>
        </w:r>
      </w:ins>
      <w:r>
        <w:t xml:space="preserve"> used to validate the Neural Network classifier. The site</w:t>
      </w:r>
      <w:ins w:id="476" w:author="pierre gernez" w:date="2024-02-01T16:26:00Z">
        <w:r w:rsidR="0004112F">
          <w:t>s</w:t>
        </w:r>
      </w:ins>
      <w:r>
        <w:t xml:space="preserve"> with the </w:t>
      </w:r>
      <w:del w:id="477" w:author="pierre gernez" w:date="2024-02-01T16:25:00Z">
        <w:r w:rsidDel="0004112F">
          <w:delText xml:space="preserve">least </w:delText>
        </w:r>
      </w:del>
      <w:ins w:id="478" w:author="pierre gernez" w:date="2024-02-01T16:25:00Z">
        <w:r w:rsidR="0004112F">
          <w:t xml:space="preserve">lowest </w:t>
        </w:r>
      </w:ins>
      <w:ins w:id="479" w:author="pierre gernez" w:date="2024-02-01T16:26:00Z">
        <w:r w:rsidR="0004112F">
          <w:t xml:space="preserve">and highest </w:t>
        </w:r>
      </w:ins>
      <w:del w:id="480" w:author="pierre gernez" w:date="2024-02-01T16:26:00Z">
        <w:r w:rsidDel="0004112F">
          <w:delText xml:space="preserve">amount </w:delText>
        </w:r>
      </w:del>
      <w:ins w:id="481" w:author="pierre gernez" w:date="2024-02-01T16:26:00Z">
        <w:r w:rsidR="0004112F">
          <w:t xml:space="preserve">number </w:t>
        </w:r>
      </w:ins>
      <w:r>
        <w:t xml:space="preserve">of validation data </w:t>
      </w:r>
      <w:ins w:id="482" w:author="pierre gernez" w:date="2024-02-01T16:25:00Z">
        <w:r w:rsidR="0004112F">
          <w:t>w</w:t>
        </w:r>
      </w:ins>
      <w:ins w:id="483" w:author="pierre gernez" w:date="2024-02-01T16:26:00Z">
        <w:r w:rsidR="0004112F">
          <w:t>ere</w:t>
        </w:r>
      </w:ins>
      <w:del w:id="484" w:author="pierre gernez" w:date="2024-02-01T16:25:00Z">
        <w:r w:rsidDel="0004112F">
          <w:delText>i</w:delText>
        </w:r>
      </w:del>
      <w:del w:id="485" w:author="pierre gernez" w:date="2024-02-01T16:26:00Z">
        <w:r w:rsidDel="0004112F">
          <w:delText>s</w:delText>
        </w:r>
      </w:del>
      <w:r>
        <w:t xml:space="preserve"> Kerdrean </w:t>
      </w:r>
      <w:del w:id="486" w:author="pierre gernez" w:date="2024-02-01T16:25:00Z">
        <w:r w:rsidDel="0004112F">
          <w:delText>with a total of</w:delText>
        </w:r>
      </w:del>
      <w:ins w:id="487" w:author="pierre gernez" w:date="2024-02-01T16:25:00Z">
        <w:r w:rsidR="0004112F">
          <w:t>(</w:t>
        </w:r>
      </w:ins>
      <w:del w:id="488" w:author="pierre gernez" w:date="2024-02-01T16:25:00Z">
        <w:r w:rsidDel="0004112F">
          <w:delText xml:space="preserve"> </w:delText>
        </w:r>
      </w:del>
      <w:r>
        <w:t>5</w:t>
      </w:r>
      <w:ins w:id="489" w:author="pierre gernez" w:date="2024-02-01T16:25:00Z">
        <w:r w:rsidR="0004112F">
          <w:t>,</w:t>
        </w:r>
      </w:ins>
      <w:r>
        <w:t>557 pixels</w:t>
      </w:r>
      <w:ins w:id="490" w:author="pierre gernez" w:date="2024-02-01T16:25:00Z">
        <w:r w:rsidR="0004112F">
          <w:t>)</w:t>
        </w:r>
      </w:ins>
      <w:ins w:id="491" w:author="pierre gernez" w:date="2024-02-01T16:26:00Z">
        <w:r w:rsidR="0004112F">
          <w:t xml:space="preserve"> and </w:t>
        </w:r>
      </w:ins>
      <w:del w:id="492" w:author="pierre gernez" w:date="2024-02-01T16:25:00Z">
        <w:r w:rsidDel="0004112F">
          <w:delText xml:space="preserve"> </w:delText>
        </w:r>
      </w:del>
      <w:del w:id="493" w:author="pierre gernez" w:date="2024-02-01T16:26:00Z">
        <w:r w:rsidDel="0004112F">
          <w:delText xml:space="preserve">whereas </w:delText>
        </w:r>
      </w:del>
      <w:r>
        <w:t xml:space="preserve">Marinha Lanzarote </w:t>
      </w:r>
      <w:del w:id="494" w:author="pierre gernez" w:date="2024-02-01T16:26:00Z">
        <w:r w:rsidDel="0004112F">
          <w:delText xml:space="preserve">is the site with the most amount of validation data with </w:delText>
        </w:r>
      </w:del>
      <w:ins w:id="495" w:author="pierre gernez" w:date="2024-02-01T16:26:00Z">
        <w:r w:rsidR="0004112F">
          <w:t>(</w:t>
        </w:r>
      </w:ins>
      <w:r>
        <w:t>159</w:t>
      </w:r>
      <w:ins w:id="496" w:author="pierre gernez" w:date="2024-02-01T16:26:00Z">
        <w:r w:rsidR="0004112F">
          <w:t>,</w:t>
        </w:r>
      </w:ins>
      <w:r>
        <w:t>713 pixels</w:t>
      </w:r>
      <w:ins w:id="497" w:author="pierre gernez" w:date="2024-02-01T16:26:00Z">
        <w:r w:rsidR="0004112F">
          <w:t>), respectively</w:t>
        </w:r>
      </w:ins>
      <w:r>
        <w:t xml:space="preserve">. </w:t>
      </w:r>
      <w:del w:id="498" w:author="pierre gernez" w:date="2024-02-01T16:27:00Z">
        <w:r w:rsidDel="0004112F">
          <w:delText xml:space="preserve">The </w:delText>
        </w:r>
      </w:del>
      <w:ins w:id="499" w:author="pierre gernez" w:date="2024-02-01T16:27:00Z">
        <w:r w:rsidR="0004112F">
          <w:t xml:space="preserve">Model </w:t>
        </w:r>
      </w:ins>
      <w:r>
        <w:t xml:space="preserve">global accuracy </w:t>
      </w:r>
      <w:del w:id="500" w:author="pierre gernez" w:date="2024-02-01T16:27:00Z">
        <w:r w:rsidDel="0004112F">
          <w:delText>of the model is</w:delText>
        </w:r>
      </w:del>
      <w:ins w:id="501" w:author="pierre gernez" w:date="2024-02-01T16:27:00Z">
        <w:r w:rsidR="0004112F">
          <w:t>was</w:t>
        </w:r>
      </w:ins>
      <w:r>
        <w:t xml:space="preserve"> 94.26%</w:t>
      </w:r>
      <w:ins w:id="502" w:author="pierre gernez" w:date="2024-02-01T16:27:00Z">
        <w:r w:rsidR="0004112F">
          <w:t xml:space="preserve">, </w:t>
        </w:r>
      </w:ins>
      <w:del w:id="503" w:author="pierre gernez" w:date="2024-02-01T16:27:00Z">
        <w:r w:rsidDel="0004112F">
          <w:delText xml:space="preserve"> and</w:delText>
        </w:r>
      </w:del>
      <w:ins w:id="504" w:author="pierre gernez" w:date="2024-02-01T16:27:00Z">
        <w:r w:rsidR="0004112F">
          <w:t>with</w:t>
        </w:r>
      </w:ins>
      <w:r>
        <w:t xml:space="preserve"> a Kappa coefficient of 0.92 (</w:t>
      </w:r>
      <w:hyperlink w:anchor="fig-Validation">
        <w:r>
          <w:rPr>
            <w:rStyle w:val="Lienhypertexte"/>
          </w:rPr>
          <w:t>Figure 8</w:t>
        </w:r>
      </w:hyperlink>
      <w:r>
        <w:t xml:space="preserve">). The least performing site </w:t>
      </w:r>
      <w:del w:id="505" w:author="pierre gernez" w:date="2024-02-01T16:27:00Z">
        <w:r w:rsidDel="0004112F">
          <w:delText xml:space="preserve">is </w:delText>
        </w:r>
      </w:del>
      <w:ins w:id="506" w:author="pierre gernez" w:date="2024-02-01T16:27:00Z">
        <w:r w:rsidR="0004112F">
          <w:t xml:space="preserve">was </w:t>
        </w:r>
      </w:ins>
      <w:r>
        <w:t xml:space="preserve">Gafanha High </w:t>
      </w:r>
      <w:ins w:id="507" w:author="pierre gernez" w:date="2024-02-01T16:27:00Z">
        <w:r w:rsidR="0004112F">
          <w:t>(</w:t>
        </w:r>
      </w:ins>
      <w:ins w:id="508" w:author="pierre gernez" w:date="2024-02-01T16:28:00Z">
        <w:r w:rsidR="0004112F">
          <w:t xml:space="preserve">global </w:t>
        </w:r>
      </w:ins>
      <w:del w:id="509" w:author="pierre gernez" w:date="2024-02-01T16:27:00Z">
        <w:r w:rsidDel="0004112F">
          <w:delText xml:space="preserve">with an </w:delText>
        </w:r>
      </w:del>
      <w:r>
        <w:t>accuracy of 75.45%</w:t>
      </w:r>
      <w:ins w:id="510" w:author="pierre gernez" w:date="2024-02-01T16:27:00Z">
        <w:r w:rsidR="0004112F">
          <w:t>)</w:t>
        </w:r>
      </w:ins>
      <w:r>
        <w:t xml:space="preserve"> whereas Mataducos </w:t>
      </w:r>
      <w:del w:id="511" w:author="pierre gernez" w:date="2024-02-01T16:27:00Z">
        <w:r w:rsidDel="0004112F">
          <w:delText xml:space="preserve">is </w:delText>
        </w:r>
      </w:del>
      <w:ins w:id="512" w:author="pierre gernez" w:date="2024-02-01T16:27:00Z">
        <w:r w:rsidR="0004112F">
          <w:t xml:space="preserve">was </w:t>
        </w:r>
      </w:ins>
      <w:r>
        <w:t xml:space="preserve">the site with </w:t>
      </w:r>
      <w:ins w:id="513" w:author="pierre gernez" w:date="2024-02-01T16:28:00Z">
        <w:r w:rsidR="0004112F">
          <w:t xml:space="preserve">the </w:t>
        </w:r>
      </w:ins>
      <w:r>
        <w:t>most accurate prediction</w:t>
      </w:r>
      <w:del w:id="514" w:author="pierre gernez" w:date="2024-02-01T16:28:00Z">
        <w:r w:rsidDel="0004112F">
          <w:delText>, with a global</w:delText>
        </w:r>
      </w:del>
      <w:ins w:id="515" w:author="pierre gernez" w:date="2024-02-01T16:28:00Z">
        <w:r w:rsidR="0004112F">
          <w:t xml:space="preserve"> (global </w:t>
        </w:r>
      </w:ins>
      <w:del w:id="516" w:author="pierre gernez" w:date="2024-02-01T16:28:00Z">
        <w:r w:rsidDel="0004112F">
          <w:delText xml:space="preserve"> </w:delText>
        </w:r>
      </w:del>
      <w:r>
        <w:t>accuracy of 98.05%</w:t>
      </w:r>
      <w:ins w:id="517" w:author="pierre gernez" w:date="2024-02-01T16:28:00Z">
        <w:r w:rsidR="0004112F">
          <w:t>)</w:t>
        </w:r>
      </w:ins>
      <w:r>
        <w:t>. Overall</w:t>
      </w:r>
      <w:ins w:id="518" w:author="pierre gernez" w:date="2024-02-01T16:28:00Z">
        <w:r w:rsidR="0004112F">
          <w:t>, the classes</w:t>
        </w:r>
      </w:ins>
      <w:r>
        <w:t xml:space="preserve"> Phaeophyceae, Magnoliopsida, Sediment and Rhodophyceae </w:t>
      </w:r>
      <w:del w:id="519" w:author="pierre gernez" w:date="2024-02-01T16:28:00Z">
        <w:r w:rsidDel="0004112F">
          <w:delText>are well</w:delText>
        </w:r>
      </w:del>
      <w:ins w:id="520" w:author="pierre gernez" w:date="2024-02-01T16:28:00Z">
        <w:r w:rsidR="0004112F">
          <w:t>were correctly</w:t>
        </w:r>
      </w:ins>
      <w:r>
        <w:t xml:space="preserve"> classified with a balanced accuracy of 1, 0.96, 0.96 and 0.91 respectively. Bacillariophyceae </w:t>
      </w:r>
      <w:del w:id="521" w:author="pierre gernez" w:date="2024-02-01T16:28:00Z">
        <w:r w:rsidDel="0004112F">
          <w:delText xml:space="preserve">is </w:delText>
        </w:r>
      </w:del>
      <w:ins w:id="522" w:author="pierre gernez" w:date="2024-02-01T16:28:00Z">
        <w:r w:rsidR="0004112F">
          <w:t xml:space="preserve">was </w:t>
        </w:r>
      </w:ins>
      <w:r>
        <w:t xml:space="preserve">the least performing class </w:t>
      </w:r>
      <w:del w:id="523" w:author="pierre gernez" w:date="2024-02-01T16:29:00Z">
        <w:r w:rsidDel="0004112F">
          <w:delText>with an</w:delText>
        </w:r>
      </w:del>
      <w:ins w:id="524" w:author="pierre gernez" w:date="2024-02-01T16:29:00Z">
        <w:r w:rsidR="0004112F">
          <w:t>(</w:t>
        </w:r>
      </w:ins>
      <w:del w:id="525" w:author="pierre gernez" w:date="2024-02-01T16:29:00Z">
        <w:r w:rsidDel="0004112F">
          <w:delText xml:space="preserve"> </w:delText>
        </w:r>
      </w:del>
      <w:r>
        <w:t>accuracy of 0.72</w:t>
      </w:r>
      <w:ins w:id="526" w:author="pierre gernez" w:date="2024-02-01T16:29:00Z">
        <w:r w:rsidR="0004112F">
          <w:t>)</w:t>
        </w:r>
      </w:ins>
      <w:r>
        <w:t xml:space="preserve"> mainly due to </w:t>
      </w:r>
      <w:del w:id="527" w:author="pierre gernez" w:date="2024-02-01T16:29:00Z">
        <w:r w:rsidDel="0004112F">
          <w:delText xml:space="preserve">a </w:delText>
        </w:r>
      </w:del>
      <w:ins w:id="528" w:author="pierre gernez" w:date="2024-02-01T16:29:00Z">
        <w:r w:rsidR="0004112F">
          <w:t xml:space="preserve">the </w:t>
        </w:r>
      </w:ins>
      <w:r>
        <w:t xml:space="preserve">confusion </w:t>
      </w:r>
      <w:del w:id="529" w:author="pierre gernez" w:date="2024-02-01T16:29:00Z">
        <w:r w:rsidDel="0004112F">
          <w:delText xml:space="preserve">with </w:delText>
        </w:r>
      </w:del>
      <w:ins w:id="530" w:author="pierre gernez" w:date="2024-02-01T16:29:00Z">
        <w:r w:rsidR="0004112F">
          <w:t xml:space="preserve">between </w:t>
        </w:r>
      </w:ins>
      <w:r>
        <w:t>Magnoliopsida and Sediment.</w:t>
      </w:r>
    </w:p>
    <w:p w14:paraId="2A01BACE" w14:textId="77777777" w:rsidR="003F7E94" w:rsidRDefault="00071502">
      <w:pPr>
        <w:pStyle w:val="Titre2"/>
      </w:pPr>
      <w:bookmarkStart w:id="531" w:name="variable-importance"/>
      <w:bookmarkEnd w:id="471"/>
      <w:r>
        <w:lastRenderedPageBreak/>
        <w:t>3.3 Variable importance</w:t>
      </w:r>
    </w:p>
    <w:tbl>
      <w:tblPr>
        <w:tblStyle w:val="Table"/>
        <w:tblW w:w="5000" w:type="pct"/>
        <w:tblLook w:val="0000" w:firstRow="0" w:lastRow="0" w:firstColumn="0" w:lastColumn="0" w:noHBand="0" w:noVBand="0"/>
      </w:tblPr>
      <w:tblGrid>
        <w:gridCol w:w="9360"/>
      </w:tblGrid>
      <w:tr w:rsidR="003F7E94" w14:paraId="30591409" w14:textId="77777777">
        <w:tc>
          <w:tcPr>
            <w:tcW w:w="0" w:type="auto"/>
          </w:tcPr>
          <w:p w14:paraId="1F68298F" w14:textId="6863C3E8" w:rsidR="003F7E94" w:rsidRDefault="003F7E94">
            <w:pPr>
              <w:jc w:val="center"/>
            </w:pPr>
            <w:bookmarkStart w:id="532" w:name="fig-VIP"/>
          </w:p>
          <w:p w14:paraId="7A0F19AE" w14:textId="77777777" w:rsidR="003F7E94" w:rsidRDefault="00071502">
            <w:pPr>
              <w:pStyle w:val="ImageCaption"/>
              <w:spacing w:before="200"/>
              <w:jc w:val="left"/>
            </w:pPr>
            <w:r>
              <w:t>Figure 9: Variable Importance of the Neural Network Classifier for each vegetation class. The bigger the slice, the more important is the variable to predict accuratly this class. The bottom right plot shows the drone standardised reflectance spectra of each class.</w:t>
            </w:r>
          </w:p>
        </w:tc>
        <w:bookmarkEnd w:id="532"/>
      </w:tr>
    </w:tbl>
    <w:p w14:paraId="64625F6E" w14:textId="746A1E70" w:rsidR="003F7E94" w:rsidRDefault="00071502">
      <w:pPr>
        <w:pStyle w:val="Corpsdetexte"/>
      </w:pPr>
      <w:r>
        <w:t xml:space="preserve">The computation of </w:t>
      </w:r>
      <w:del w:id="533" w:author="pierre gernez" w:date="2024-02-01T16:30:00Z">
        <w:r w:rsidDel="00FD138E">
          <w:delText xml:space="preserve">the </w:delText>
        </w:r>
      </w:del>
      <w:ins w:id="534" w:author="pierre gernez" w:date="2024-02-01T16:30:00Z">
        <w:r w:rsidR="00FD138E">
          <w:t>variable</w:t>
        </w:r>
        <w:r w:rsidR="00FD138E">
          <w:t xml:space="preserve"> </w:t>
        </w:r>
      </w:ins>
      <w:r>
        <w:t xml:space="preserve">importance </w:t>
      </w:r>
      <w:del w:id="535" w:author="pierre gernez" w:date="2024-02-01T16:30:00Z">
        <w:r w:rsidDel="00FD138E">
          <w:delText>variable of each class indicate</w:delText>
        </w:r>
      </w:del>
      <w:ins w:id="536" w:author="pierre gernez" w:date="2024-02-01T16:30:00Z">
        <w:r w:rsidR="00FD138E">
          <w:t xml:space="preserve">makes it </w:t>
        </w:r>
      </w:ins>
      <w:ins w:id="537" w:author="pierre gernez" w:date="2024-02-01T16:31:00Z">
        <w:r w:rsidR="00FD138E">
          <w:t>possible</w:t>
        </w:r>
      </w:ins>
      <w:ins w:id="538" w:author="pierre gernez" w:date="2024-02-01T16:30:00Z">
        <w:r w:rsidR="00FD138E">
          <w:t xml:space="preserve"> to identify</w:t>
        </w:r>
      </w:ins>
      <w:r>
        <w:t xml:space="preserve"> which wavelength</w:t>
      </w:r>
      <w:ins w:id="539" w:author="pierre gernez" w:date="2024-02-01T16:30:00Z">
        <w:r w:rsidR="00FD138E">
          <w:t>s</w:t>
        </w:r>
      </w:ins>
      <w:r>
        <w:t xml:space="preserve"> </w:t>
      </w:r>
      <w:del w:id="540" w:author="pierre gernez" w:date="2024-02-01T16:30:00Z">
        <w:r w:rsidDel="00FD138E">
          <w:delText xml:space="preserve">is </w:delText>
        </w:r>
      </w:del>
      <w:ins w:id="541" w:author="pierre gernez" w:date="2024-02-01T16:30:00Z">
        <w:r w:rsidR="00FD138E">
          <w:t>are</w:t>
        </w:r>
        <w:r w:rsidR="00FD138E">
          <w:t xml:space="preserve"> </w:t>
        </w:r>
      </w:ins>
      <w:del w:id="542" w:author="pierre gernez" w:date="2024-02-01T16:31:00Z">
        <w:r w:rsidDel="00FD138E">
          <w:delText>mandatory to</w:delText>
        </w:r>
      </w:del>
      <w:ins w:id="543" w:author="pierre gernez" w:date="2024-02-01T16:31:00Z">
        <w:r w:rsidR="00FD138E">
          <w:t>the most useful</w:t>
        </w:r>
      </w:ins>
      <w:r>
        <w:t xml:space="preserve"> </w:t>
      </w:r>
      <w:ins w:id="544" w:author="pierre gernez" w:date="2024-02-01T16:31:00Z">
        <w:r w:rsidR="00FD138E">
          <w:t xml:space="preserve">for class </w:t>
        </w:r>
      </w:ins>
      <w:del w:id="545" w:author="pierre gernez" w:date="2024-02-01T16:31:00Z">
        <w:r w:rsidDel="00FD138E">
          <w:delText>accurately predict the class</w:delText>
        </w:r>
      </w:del>
      <w:ins w:id="546" w:author="pierre gernez" w:date="2024-02-01T16:31:00Z">
        <w:r w:rsidR="00FD138E">
          <w:t>prediction</w:t>
        </w:r>
      </w:ins>
      <w:r>
        <w:t xml:space="preserve"> (</w:t>
      </w:r>
      <w:hyperlink w:anchor="fig-VIP">
        <w:r>
          <w:rPr>
            <w:rStyle w:val="Lienhypertexte"/>
          </w:rPr>
          <w:t>Figure 9</w:t>
        </w:r>
      </w:hyperlink>
      <w:r>
        <w:t xml:space="preserve">). </w:t>
      </w:r>
      <w:ins w:id="547" w:author="pierre gernez" w:date="2024-02-01T16:32:00Z">
        <w:r w:rsidR="00FD138E">
          <w:t xml:space="preserve">The spectral </w:t>
        </w:r>
      </w:ins>
      <w:del w:id="548" w:author="pierre gernez" w:date="2024-02-01T16:32:00Z">
        <w:r w:rsidDel="00FD138E">
          <w:delText xml:space="preserve">Bands </w:delText>
        </w:r>
      </w:del>
      <w:ins w:id="549" w:author="pierre gernez" w:date="2024-02-01T16:32:00Z">
        <w:r w:rsidR="00FD138E">
          <w:t>b</w:t>
        </w:r>
        <w:r w:rsidR="00FD138E">
          <w:t xml:space="preserve">ands </w:t>
        </w:r>
      </w:ins>
      <w:r>
        <w:t>at 444</w:t>
      </w:r>
      <w:del w:id="550" w:author="pierre gernez" w:date="2024-02-01T16:32:00Z">
        <w:r w:rsidDel="00FD138E">
          <w:delText xml:space="preserve"> nm</w:delText>
        </w:r>
      </w:del>
      <w:r>
        <w:t>, 717</w:t>
      </w:r>
      <w:del w:id="551" w:author="pierre gernez" w:date="2024-02-01T16:32:00Z">
        <w:r w:rsidDel="00FD138E">
          <w:delText xml:space="preserve"> nm</w:delText>
        </w:r>
      </w:del>
      <w:ins w:id="552" w:author="pierre gernez" w:date="2024-02-01T16:32:00Z">
        <w:r w:rsidR="00FD138E">
          <w:t>,</w:t>
        </w:r>
      </w:ins>
      <w:r>
        <w:t xml:space="preserve"> and 842 nm of the Micasense camera are important for none of the vegetation classes. The band at 531 nm is the only important predictor for the classifier to </w:t>
      </w:r>
      <w:del w:id="553" w:author="pierre gernez" w:date="2024-02-01T16:32:00Z">
        <w:r w:rsidDel="00FD138E">
          <w:delText>accuratly</w:delText>
        </w:r>
      </w:del>
      <w:ins w:id="554" w:author="pierre gernez" w:date="2024-02-01T16:32:00Z">
        <w:r w:rsidR="00FD138E">
          <w:t>accurately</w:t>
        </w:r>
      </w:ins>
      <w:r>
        <w:t xml:space="preserve"> predict chlorophyceae. In fact, at this wavelength, the Chlorophyceae spectra has the maximum reflectance </w:t>
      </w:r>
      <w:del w:id="555" w:author="pierre gernez" w:date="2024-02-01T16:34:00Z">
        <w:r w:rsidDel="00FD138E">
          <w:delText xml:space="preserve">value </w:delText>
        </w:r>
      </w:del>
      <w:ins w:id="556" w:author="pierre gernez" w:date="2024-02-01T16:34:00Z">
        <w:r w:rsidR="00FD138E">
          <w:t xml:space="preserve">among </w:t>
        </w:r>
      </w:ins>
      <w:r>
        <w:t xml:space="preserve">of all </w:t>
      </w:r>
      <w:ins w:id="557" w:author="pierre gernez" w:date="2024-02-01T16:33:00Z">
        <w:r w:rsidR="00FD138E">
          <w:t xml:space="preserve">vegetation </w:t>
        </w:r>
      </w:ins>
      <w:del w:id="558" w:author="pierre gernez" w:date="2024-02-01T16:33:00Z">
        <w:r w:rsidDel="00FD138E">
          <w:delText xml:space="preserve">the </w:delText>
        </w:r>
      </w:del>
      <w:r>
        <w:t xml:space="preserve">classes. </w:t>
      </w:r>
      <w:ins w:id="559" w:author="pierre gernez" w:date="2024-02-01T16:33:00Z">
        <w:r w:rsidR="00FD138E">
          <w:t xml:space="preserve">The bands at </w:t>
        </w:r>
      </w:ins>
      <w:r>
        <w:t xml:space="preserve">531 </w:t>
      </w:r>
      <w:del w:id="560" w:author="pierre gernez" w:date="2024-02-01T16:33:00Z">
        <w:r w:rsidDel="00FD138E">
          <w:delText xml:space="preserve">nm </w:delText>
        </w:r>
      </w:del>
      <w:r>
        <w:t xml:space="preserve">and 740 nm are the most important predictors </w:t>
      </w:r>
      <w:del w:id="561" w:author="pierre gernez" w:date="2024-02-01T16:33:00Z">
        <w:r w:rsidDel="00FD138E">
          <w:delText>to predict</w:delText>
        </w:r>
      </w:del>
      <w:ins w:id="562" w:author="pierre gernez" w:date="2024-02-01T16:33:00Z">
        <w:r w:rsidR="00FD138E">
          <w:t>for</w:t>
        </w:r>
      </w:ins>
      <w:r>
        <w:t xml:space="preserve"> Phaeophyceae, corresponding to the minimum reflectance </w:t>
      </w:r>
      <w:del w:id="563" w:author="pierre gernez" w:date="2024-02-01T16:34:00Z">
        <w:r w:rsidDel="00FD138E">
          <w:delText xml:space="preserve">value </w:delText>
        </w:r>
      </w:del>
      <w:r>
        <w:t xml:space="preserve">among all </w:t>
      </w:r>
      <w:del w:id="564" w:author="pierre gernez" w:date="2024-02-01T16:33:00Z">
        <w:r w:rsidDel="00FD138E">
          <w:delText xml:space="preserve">the </w:delText>
        </w:r>
      </w:del>
      <w:r>
        <w:t xml:space="preserve">classes. Bands at 475 and 560 nm are the most important predictors for Bacillariophyceae and Rhodophyceae, respectively. </w:t>
      </w:r>
      <w:del w:id="565" w:author="pierre gernez" w:date="2024-02-01T16:34:00Z">
        <w:r w:rsidDel="00FD138E">
          <w:delText xml:space="preserve">4 </w:delText>
        </w:r>
      </w:del>
      <w:commentRangeStart w:id="566"/>
      <w:ins w:id="567" w:author="pierre gernez" w:date="2024-02-01T16:34:00Z">
        <w:r w:rsidR="00FD138E">
          <w:t>Four</w:t>
        </w:r>
        <w:r w:rsidR="00FD138E">
          <w:t xml:space="preserve"> </w:t>
        </w:r>
      </w:ins>
      <w:r>
        <w:t>predictors</w:t>
      </w:r>
      <w:commentRangeEnd w:id="566"/>
      <w:r w:rsidR="0074655C">
        <w:rPr>
          <w:rStyle w:val="Marquedecommentaire"/>
        </w:rPr>
        <w:commentReference w:id="566"/>
      </w:r>
      <w:r>
        <w:t xml:space="preserve">, ranging from the </w:t>
      </w:r>
      <w:del w:id="568" w:author="pierre gernez" w:date="2024-02-01T16:34:00Z">
        <w:r w:rsidDel="00FD138E">
          <w:delText xml:space="preserve">Green </w:delText>
        </w:r>
      </w:del>
      <w:ins w:id="569" w:author="pierre gernez" w:date="2024-02-01T16:34:00Z">
        <w:r w:rsidR="00FD138E">
          <w:t>g</w:t>
        </w:r>
        <w:r w:rsidR="00FD138E">
          <w:t xml:space="preserve">reen </w:t>
        </w:r>
      </w:ins>
      <w:r>
        <w:t xml:space="preserve">(560 nm) to the RedEdge (705 nm) </w:t>
      </w:r>
      <w:ins w:id="570" w:author="pierre gernez" w:date="2024-02-01T16:34:00Z">
        <w:r w:rsidR="00FD138E">
          <w:t xml:space="preserve">bands </w:t>
        </w:r>
      </w:ins>
      <w:r>
        <w:t xml:space="preserve">are important to </w:t>
      </w:r>
      <w:ins w:id="571" w:author="pierre gernez" w:date="2024-02-01T16:34:00Z">
        <w:r w:rsidR="00FD138E">
          <w:t>accurately</w:t>
        </w:r>
        <w:r w:rsidR="00FD138E">
          <w:t xml:space="preserve"> </w:t>
        </w:r>
      </w:ins>
      <w:r>
        <w:t xml:space="preserve">predict </w:t>
      </w:r>
      <w:del w:id="572" w:author="pierre gernez" w:date="2024-02-01T16:34:00Z">
        <w:r w:rsidDel="00FD138E">
          <w:delText xml:space="preserve">accurately </w:delText>
        </w:r>
      </w:del>
      <w:r>
        <w:t>magnoliopsida.</w:t>
      </w:r>
    </w:p>
    <w:p w14:paraId="2CF3E7B6" w14:textId="77777777" w:rsidR="003F7E94" w:rsidRDefault="00071502">
      <w:pPr>
        <w:pStyle w:val="Titre2"/>
      </w:pPr>
      <w:bookmarkStart w:id="573" w:name="X6a711a8597cc737f9b42c32ad76cef126d40d45"/>
      <w:bookmarkEnd w:id="531"/>
      <w:r>
        <w:t>3.4 Effect of the flight height on the prediction</w:t>
      </w:r>
    </w:p>
    <w:tbl>
      <w:tblPr>
        <w:tblStyle w:val="Table"/>
        <w:tblW w:w="5000" w:type="pct"/>
        <w:tblLook w:val="0000" w:firstRow="0" w:lastRow="0" w:firstColumn="0" w:lastColumn="0" w:noHBand="0" w:noVBand="0"/>
      </w:tblPr>
      <w:tblGrid>
        <w:gridCol w:w="9360"/>
      </w:tblGrid>
      <w:tr w:rsidR="003F7E94" w14:paraId="1599F7F5" w14:textId="77777777">
        <w:tc>
          <w:tcPr>
            <w:tcW w:w="0" w:type="auto"/>
          </w:tcPr>
          <w:p w14:paraId="240D0869" w14:textId="565F8142" w:rsidR="003F7E94" w:rsidRDefault="003F7E94">
            <w:pPr>
              <w:jc w:val="center"/>
            </w:pPr>
            <w:bookmarkStart w:id="574" w:name="fig-upscaling"/>
          </w:p>
          <w:p w14:paraId="23086F13" w14:textId="77777777" w:rsidR="003F7E94" w:rsidRDefault="00071502">
            <w:pPr>
              <w:pStyle w:val="ImageCaption"/>
              <w:spacing w:before="200"/>
              <w:jc w:val="left"/>
            </w:pPr>
            <w:r>
              <w:t>Figure 10: Kernel density plot showing the proportion of pixel well classified based on the percent cover of the class in high altitude flight pixels of Gafanha, Portugal. Each subplot shows all the pixels of the same classes on the hight altitude flight. Percent cover of classes is retrieve using the result of the classification of the low altitude flight of Gafanha, Portugal. The vertical dashed line shows the 0.85 probability of the model. Everything on the right of this line has a probability higher then 0.85 and everuthing on the left of this line has a probability lower.</w:t>
            </w:r>
          </w:p>
        </w:tc>
        <w:bookmarkEnd w:id="574"/>
      </w:tr>
    </w:tbl>
    <w:p w14:paraId="4ECA337E" w14:textId="1559A51E" w:rsidR="003F7E94" w:rsidRDefault="0074655C">
      <w:pPr>
        <w:pStyle w:val="Corpsdetexte"/>
      </w:pPr>
      <w:ins w:id="575" w:author="pierre gernez" w:date="2024-02-01T16:36:00Z">
        <w:r w:rsidRPr="0074655C">
          <w:rPr>
            <w:rStyle w:val="Lienhypertexte"/>
            <w:color w:val="auto"/>
          </w:rPr>
          <w:t xml:space="preserve">Using the very high precision low altitude flight, </w:t>
        </w:r>
      </w:ins>
      <w:ins w:id="576" w:author="pierre gernez" w:date="2024-02-01T16:37:00Z">
        <w:r w:rsidRPr="0074655C">
          <w:rPr>
            <w:rStyle w:val="Lienhypertexte"/>
            <w:color w:val="auto"/>
          </w:rPr>
          <w:t xml:space="preserve">we determined </w:t>
        </w:r>
      </w:ins>
      <w:ins w:id="577" w:author="pierre gernez" w:date="2024-02-01T16:36:00Z">
        <w:r w:rsidRPr="0074655C">
          <w:rPr>
            <w:rStyle w:val="Lienhypertexte"/>
            <w:color w:val="auto"/>
          </w:rPr>
          <w:t xml:space="preserve">the </w:t>
        </w:r>
      </w:ins>
      <w:ins w:id="578" w:author="pierre gernez" w:date="2024-02-01T16:37:00Z">
        <w:r w:rsidRPr="0074655C">
          <w:rPr>
            <w:rStyle w:val="Lienhypertexte"/>
            <w:color w:val="auto"/>
          </w:rPr>
          <w:t xml:space="preserve">minimal </w:t>
        </w:r>
      </w:ins>
      <w:del w:id="579" w:author="pierre gernez" w:date="2024-02-01T16:37:00Z">
        <w:r w:rsidR="0004112F" w:rsidDel="0074655C">
          <w:rPr>
            <w:rStyle w:val="Lienhypertexte"/>
          </w:rPr>
          <w:fldChar w:fldCharType="begin"/>
        </w:r>
        <w:r w:rsidR="0004112F" w:rsidDel="0074655C">
          <w:rPr>
            <w:rStyle w:val="Lienhypertexte"/>
          </w:rPr>
          <w:delInstrText xml:space="preserve"> HYPERLINK \l "fig-upscaling" \h </w:delInstrText>
        </w:r>
        <w:r w:rsidR="0004112F" w:rsidDel="0074655C">
          <w:rPr>
            <w:rStyle w:val="Lienhypertexte"/>
          </w:rPr>
          <w:fldChar w:fldCharType="separate"/>
        </w:r>
        <w:r w:rsidR="00071502" w:rsidDel="0074655C">
          <w:rPr>
            <w:rStyle w:val="Lienhypertexte"/>
          </w:rPr>
          <w:delText>Figure 10</w:delText>
        </w:r>
        <w:r w:rsidR="0004112F" w:rsidDel="0074655C">
          <w:rPr>
            <w:rStyle w:val="Lienhypertexte"/>
          </w:rPr>
          <w:fldChar w:fldCharType="end"/>
        </w:r>
        <w:r w:rsidR="00071502" w:rsidDel="0074655C">
          <w:delText xml:space="preserve"> </w:delText>
        </w:r>
      </w:del>
      <w:del w:id="580" w:author="pierre gernez" w:date="2024-02-01T16:35:00Z">
        <w:r w:rsidR="00071502" w:rsidDel="0074655C">
          <w:delText>is showing</w:delText>
        </w:r>
      </w:del>
      <w:del w:id="581" w:author="pierre gernez" w:date="2024-02-01T16:37:00Z">
        <w:r w:rsidR="00071502" w:rsidDel="0074655C">
          <w:delText xml:space="preserve"> the </w:delText>
        </w:r>
      </w:del>
      <w:r w:rsidR="00071502">
        <w:t xml:space="preserve">percent cover </w:t>
      </w:r>
      <w:del w:id="582" w:author="pierre gernez" w:date="2024-02-01T16:37:00Z">
        <w:r w:rsidR="00071502" w:rsidDel="0074655C">
          <w:delText xml:space="preserve">of a class </w:delText>
        </w:r>
      </w:del>
      <w:r w:rsidR="00071502">
        <w:t xml:space="preserve">required to </w:t>
      </w:r>
      <w:ins w:id="583" w:author="pierre gernez" w:date="2024-02-01T16:36:00Z">
        <w:r>
          <w:t xml:space="preserve">correctly </w:t>
        </w:r>
      </w:ins>
      <w:r w:rsidR="00071502">
        <w:t xml:space="preserve">classify </w:t>
      </w:r>
      <w:ins w:id="584" w:author="pierre gernez" w:date="2024-02-01T16:37:00Z">
        <w:r>
          <w:t xml:space="preserve">a given class using </w:t>
        </w:r>
      </w:ins>
      <w:del w:id="585" w:author="pierre gernez" w:date="2024-02-01T16:36:00Z">
        <w:r w:rsidR="00071502" w:rsidDel="0074655C">
          <w:delText xml:space="preserve">correctly </w:delText>
        </w:r>
      </w:del>
      <w:r w:rsidR="00071502">
        <w:t>the high altitude flight</w:t>
      </w:r>
      <w:ins w:id="586" w:author="pierre gernez" w:date="2024-02-01T16:37:00Z">
        <w:r>
          <w:t xml:space="preserve"> (</w:t>
        </w:r>
        <w:r>
          <w:rPr>
            <w:rStyle w:val="Lienhypertexte"/>
          </w:rPr>
          <w:fldChar w:fldCharType="begin"/>
        </w:r>
        <w:r>
          <w:rPr>
            <w:rStyle w:val="Lienhypertexte"/>
          </w:rPr>
          <w:instrText xml:space="preserve"> HYPERLINK \l "fig-upscaling" \h </w:instrText>
        </w:r>
        <w:r>
          <w:rPr>
            <w:rStyle w:val="Lienhypertexte"/>
          </w:rPr>
          <w:fldChar w:fldCharType="separate"/>
        </w:r>
        <w:r>
          <w:rPr>
            <w:rStyle w:val="Lienhypertexte"/>
          </w:rPr>
          <w:t>Figure 10</w:t>
        </w:r>
        <w:r>
          <w:rPr>
            <w:rStyle w:val="Lienhypertexte"/>
          </w:rPr>
          <w:fldChar w:fldCharType="end"/>
        </w:r>
        <w:r>
          <w:rPr>
            <w:rStyle w:val="Lienhypertexte"/>
          </w:rPr>
          <w:t>)</w:t>
        </w:r>
      </w:ins>
      <w:r w:rsidR="00071502">
        <w:t xml:space="preserve">. </w:t>
      </w:r>
      <w:commentRangeStart w:id="587"/>
      <w:r w:rsidR="00071502">
        <w:t xml:space="preserve">When the percent cover of the class is 100 %, big pixels are well classified for all the classes excepted for Bare Sediment, where it’s well classified 80% of the time. A vegetative percent cover of at least 80% is need to have all the big pixels well classified, at the exception of Magnoliopsida that needs an higher percent cover (&gt;90 %) to be well classified. </w:t>
      </w:r>
      <w:commentRangeEnd w:id="587"/>
      <w:r>
        <w:rPr>
          <w:rStyle w:val="Marquedecommentaire"/>
        </w:rPr>
        <w:commentReference w:id="587"/>
      </w:r>
      <w:r w:rsidR="00071502">
        <w:t>Concerning the probability of each class, a really high Percent cover is needed to confidently predict Bacillariophyceae. To pred</w:t>
      </w:r>
      <w:bookmarkStart w:id="588" w:name="_GoBack"/>
      <w:bookmarkEnd w:id="588"/>
      <w:r w:rsidR="00071502">
        <w:t>ict Chlorophyceae with a confidence of 0.85, a percent cover of 93 % is needed, 90 % for magnoliopsida, 92 % for Rhodophyceae and 97 % for Bacillariophyceae.</w:t>
      </w:r>
    </w:p>
    <w:p w14:paraId="3E26392C" w14:textId="77777777" w:rsidR="003F7E94" w:rsidRDefault="00071502">
      <w:pPr>
        <w:pStyle w:val="Titre1"/>
      </w:pPr>
      <w:bookmarkStart w:id="589" w:name="discussion"/>
      <w:bookmarkEnd w:id="427"/>
      <w:bookmarkEnd w:id="573"/>
      <w:r>
        <w:lastRenderedPageBreak/>
        <w:t>4. Discussion</w:t>
      </w:r>
    </w:p>
    <w:p w14:paraId="5E87A4EB" w14:textId="77777777" w:rsidR="003F7E94" w:rsidRDefault="00071502">
      <w:pPr>
        <w:pStyle w:val="Titre1"/>
      </w:pPr>
      <w:bookmarkStart w:id="590" w:name="conclusion"/>
      <w:bookmarkEnd w:id="589"/>
      <w:r>
        <w:t>5. Conclusion</w:t>
      </w:r>
    </w:p>
    <w:p w14:paraId="14CEB71F" w14:textId="77777777" w:rsidR="003F7E94" w:rsidRDefault="00071502">
      <w:pPr>
        <w:pStyle w:val="Titre1"/>
      </w:pPr>
      <w:bookmarkStart w:id="591" w:name="bibliography"/>
      <w:bookmarkEnd w:id="590"/>
      <w:r>
        <w:t>6. Bibliography</w:t>
      </w:r>
    </w:p>
    <w:p w14:paraId="5953DB61" w14:textId="77777777" w:rsidR="003F7E94" w:rsidRDefault="00071502">
      <w:pPr>
        <w:pStyle w:val="Bibliographie"/>
      </w:pPr>
      <w:bookmarkStart w:id="592" w:name="ref-adade2021"/>
      <w:bookmarkStart w:id="593" w:name="refs"/>
      <w:r>
        <w:t>Adade, R., Aibinu, A.M., Ekumah, B., Asaana, J., 2021. Unmanned aerial vehicle (UAV) applications in coastal zone management—a review. Environmental Monitoring and Assessment 193, 1–12.</w:t>
      </w:r>
    </w:p>
    <w:p w14:paraId="0113FE25" w14:textId="77777777" w:rsidR="003F7E94" w:rsidRDefault="00071502">
      <w:pPr>
        <w:pStyle w:val="Bibliographie"/>
      </w:pPr>
      <w:bookmarkStart w:id="594" w:name="ref-angnuureng2022"/>
      <w:bookmarkEnd w:id="592"/>
      <w:r>
        <w:t>Angnuureng, D.B., Brempong, K., Jayson-Quashigah, P., Dada, O., Akuoko, S., Frimpomaa, J., Mattah, P., Almar, R., 2022. Satellite, drone and video camera multi-platform monitoring of coastal erosion at an engineered pocket beach: A showcase for coastal management at elmina bay, ghana (west africa). Regional Studies in Marine Science 53, 102437.</w:t>
      </w:r>
    </w:p>
    <w:p w14:paraId="7709861D" w14:textId="77777777" w:rsidR="003F7E94" w:rsidRPr="00311934" w:rsidRDefault="00071502">
      <w:pPr>
        <w:pStyle w:val="Bibliographie"/>
        <w:rPr>
          <w:lang w:val="fr-FR"/>
        </w:rPr>
      </w:pPr>
      <w:bookmarkStart w:id="595" w:name="ref-bannari2022"/>
      <w:bookmarkEnd w:id="594"/>
      <w:r>
        <w:t xml:space="preserve">Bannari, A., Ali, T.S., Abahussain, A., 2022. The capabilities of sentinel-MSI (2A/2B) and landsat-OLI (8/9) in seagrass and algae species differentiation using spectral reflectance. </w:t>
      </w:r>
      <w:r w:rsidRPr="00311934">
        <w:rPr>
          <w:lang w:val="fr-FR"/>
        </w:rPr>
        <w:t>Ocean Science 18, 361–388.</w:t>
      </w:r>
    </w:p>
    <w:p w14:paraId="436AFAFA" w14:textId="77777777" w:rsidR="003F7E94" w:rsidRDefault="00071502">
      <w:pPr>
        <w:pStyle w:val="Bibliographie"/>
      </w:pPr>
      <w:bookmarkStart w:id="596" w:name="ref-Brunier2022Topographic"/>
      <w:bookmarkEnd w:id="595"/>
      <w:r w:rsidRPr="00311934">
        <w:rPr>
          <w:lang w:val="fr-FR"/>
        </w:rPr>
        <w:t xml:space="preserve">Brunier, G., Oiry, S., Gruet, Y., Dubois, S.F., Barillé, L., 2022. </w:t>
      </w:r>
      <w:r>
        <w:t xml:space="preserve">Topographic analysis of intertidal polychaete reefs (sabellaria alveolata) at a very high spatial resolution. Remote Sensing 2022, Vol. 14, Page 307 14, 307. </w:t>
      </w:r>
      <w:hyperlink r:id="rId10">
        <w:r>
          <w:rPr>
            <w:rStyle w:val="Lienhypertexte"/>
          </w:rPr>
          <w:t>https://doi.org/10.3390/RS14020307</w:t>
        </w:r>
      </w:hyperlink>
    </w:p>
    <w:p w14:paraId="7A2B122C" w14:textId="77777777" w:rsidR="003F7E94" w:rsidRDefault="00071502">
      <w:pPr>
        <w:pStyle w:val="Bibliographie"/>
      </w:pPr>
      <w:bookmarkStart w:id="597" w:name="ref-cao2017"/>
      <w:bookmarkEnd w:id="596"/>
      <w:r>
        <w:t>Cao, F., Yang, Z., Ren, J., Jiang, M., Ling, W.-K., 2017. Does normalization methods play a role for hyperspectral image classification? arXiv preprint arXiv:1710.02939.</w:t>
      </w:r>
    </w:p>
    <w:p w14:paraId="61651B84" w14:textId="77777777" w:rsidR="003F7E94" w:rsidRDefault="00071502">
      <w:pPr>
        <w:pStyle w:val="Bibliographie"/>
      </w:pPr>
      <w:bookmarkStart w:id="598" w:name="ref-casella2020"/>
      <w:bookmarkEnd w:id="597"/>
      <w:r>
        <w:t>Casella, E., Drechsel, J., Winter, C., Benninghoff, M., Rovere, A., 2020. Accuracy of sand beach topography surveying by drones and photogrammetry. Geo-Marine Letters 40, 255–268.</w:t>
      </w:r>
    </w:p>
    <w:p w14:paraId="7EDD88C4" w14:textId="77777777" w:rsidR="003F7E94" w:rsidRDefault="00071502">
      <w:pPr>
        <w:pStyle w:val="Bibliographie"/>
      </w:pPr>
      <w:bookmarkStart w:id="599" w:name="ref-coffer2023"/>
      <w:bookmarkEnd w:id="598"/>
      <w:r>
        <w:t>Coffer, M.M., Graybill, D.D., Whitman, P.J., Schaeffer, B.A., Salls, W.B., Zimmerman, R.C., Hill, V., Lebrasse, M.C., Li, J., Keith, D.J., others, 2023. Providing a framework for seagrass mapping in united states coastal ecosystems using high spatial resolution satellite imagery. Journal of Environmental Management 337, 117669.</w:t>
      </w:r>
    </w:p>
    <w:p w14:paraId="13D4C409" w14:textId="77777777" w:rsidR="003F7E94" w:rsidRDefault="00071502">
      <w:pPr>
        <w:pStyle w:val="Bibliographie"/>
      </w:pPr>
      <w:bookmarkStart w:id="600" w:name="ref-collin2019improving"/>
      <w:bookmarkEnd w:id="599"/>
      <w:r>
        <w:t>Collin, A., Dubois, S., James, D., Houet, T., 2019. Improving intertidal reef mapping using UAV surface, red edge, and near-infrared data. Drones 3, 67.</w:t>
      </w:r>
    </w:p>
    <w:p w14:paraId="6471586C" w14:textId="77777777" w:rsidR="003F7E94" w:rsidRDefault="00071502">
      <w:pPr>
        <w:pStyle w:val="Bibliographie"/>
      </w:pPr>
      <w:bookmarkStart w:id="601" w:name="ref-Davies2023"/>
      <w:bookmarkEnd w:id="600"/>
      <w:r>
        <w:t xml:space="preserve">Davies, B.F.R., Gernez, P., Geraud, A., Oiry, Simon, Rosa, P., Zoffoli, M.L., Barillé, L., 2023a. Multi- and hyperspectral classification of soft-bottom intertidal vegetation using a spectral library for coastal biodiversity remote sensing. Remote Sensing of Environment 290, 113554. </w:t>
      </w:r>
      <w:hyperlink r:id="rId11">
        <w:r>
          <w:rPr>
            <w:rStyle w:val="Lienhypertexte"/>
          </w:rPr>
          <w:t>https://doi.org/10.1016/j.rse.2023.113554</w:t>
        </w:r>
      </w:hyperlink>
    </w:p>
    <w:p w14:paraId="6B5A0830" w14:textId="77777777" w:rsidR="003F7E94" w:rsidRDefault="00071502">
      <w:pPr>
        <w:pStyle w:val="Bibliographie"/>
      </w:pPr>
      <w:bookmarkStart w:id="602" w:name="ref-BedeGbif"/>
      <w:bookmarkEnd w:id="601"/>
      <w:r>
        <w:t xml:space="preserve">Davies, B.F.R., Sousa, A.I., Figueira, R., Oiry, S., Gernez, P., Barillé, L., 2023b. Benthic intertidal vegetation from the tagus estuary and aveiro lagoon. </w:t>
      </w:r>
      <w:hyperlink r:id="rId12">
        <w:r>
          <w:rPr>
            <w:rStyle w:val="Lienhypertexte"/>
          </w:rPr>
          <w:t>https://doi.org/10.15468/n4ak6x</w:t>
        </w:r>
      </w:hyperlink>
    </w:p>
    <w:p w14:paraId="77F91B49" w14:textId="77777777" w:rsidR="003F7E94" w:rsidRDefault="00071502">
      <w:pPr>
        <w:pStyle w:val="Bibliographie"/>
      </w:pPr>
      <w:bookmarkStart w:id="603" w:name="ref-Douay2022"/>
      <w:bookmarkEnd w:id="602"/>
      <w:r>
        <w:t xml:space="preserve">Douay, F., Verpoorter, C., Duong, G., Spilmont, N., Gevaert, F., 2022. New hyperspectral procedure to discriminate intertidal macroalgae. Remote Sensing 14. </w:t>
      </w:r>
      <w:hyperlink r:id="rId13">
        <w:r>
          <w:rPr>
            <w:rStyle w:val="Lienhypertexte"/>
          </w:rPr>
          <w:t>https://doi.org/10.3390/rs14020346</w:t>
        </w:r>
      </w:hyperlink>
    </w:p>
    <w:p w14:paraId="2A98B77B" w14:textId="77777777" w:rsidR="003F7E94" w:rsidRDefault="00071502">
      <w:pPr>
        <w:pStyle w:val="Bibliographie"/>
      </w:pPr>
      <w:bookmarkStart w:id="604" w:name="ref-duffy2019"/>
      <w:bookmarkEnd w:id="603"/>
      <w:r>
        <w:t>Duffy, J.E., Benedetti-Cecchi, L., Trinanes, J., Muller-Karger, F.E., Ambo-Rappe, R., Boström, C., Buschmann, A.H., Byrnes, J., Coles, R.G., Creed, J., others, 2019. Toward a coordinated global observing system for seagrasses and marine macroalgae. Frontiers in Marine Science 6, 317.</w:t>
      </w:r>
    </w:p>
    <w:p w14:paraId="3FC3BC2E" w14:textId="77777777" w:rsidR="003F7E94" w:rsidRDefault="00071502">
      <w:pPr>
        <w:pStyle w:val="Bibliographie"/>
      </w:pPr>
      <w:bookmarkStart w:id="605" w:name="ref-fairley2022drone"/>
      <w:bookmarkEnd w:id="604"/>
      <w:r>
        <w:lastRenderedPageBreak/>
        <w:t>Fairley, I., Williamson, B.J., McIlvenny, J., King, N., Masters, I., Lewis, M., Neill, S., Glasby, D., Coles, D., Powell, B., others, 2022. Drone-based large-scale particle image velocimetry applied to tidal stream energy resource assessment. Renewable Energy 196, 839–855.</w:t>
      </w:r>
    </w:p>
    <w:p w14:paraId="53170A06" w14:textId="77777777" w:rsidR="003F7E94" w:rsidRDefault="00071502">
      <w:pPr>
        <w:pStyle w:val="Bibliographie"/>
      </w:pPr>
      <w:bookmarkStart w:id="606" w:name="ref-gardner2018"/>
      <w:bookmarkEnd w:id="605"/>
      <w:r>
        <w:t>Gardner, R.C., Finlayson, C., 2018. Global wetland outlook: State of the world’s wetlands and their services to people.</w:t>
      </w:r>
    </w:p>
    <w:p w14:paraId="35E875CD" w14:textId="77777777" w:rsidR="003F7E94" w:rsidRDefault="00071502">
      <w:pPr>
        <w:pStyle w:val="Bibliographie"/>
      </w:pPr>
      <w:bookmarkStart w:id="607" w:name="ref-jankowska2019"/>
      <w:bookmarkEnd w:id="606"/>
      <w:r>
        <w:t>Jankowska, E., Michel, L.N., Lepoint, G., Włodarska-Kowalczuk, M., 2019. Stabilizing effects of seagrass meadows on coastal water benthic food webs. Journal of Experimental Marine Biology and Ecology 510, 54–63.</w:t>
      </w:r>
    </w:p>
    <w:p w14:paraId="31FC0959" w14:textId="77777777" w:rsidR="003F7E94" w:rsidRDefault="00071502">
      <w:pPr>
        <w:pStyle w:val="Bibliographie"/>
      </w:pPr>
      <w:bookmarkStart w:id="608" w:name="ref-joyce2023"/>
      <w:bookmarkEnd w:id="607"/>
      <w:r>
        <w:t>Joyce, K.E., Fickas, K.C., Kalamandeen, M., 2023. The unique value proposition for using drones to map coastal ecosystems. Cambridge Prisms: Coastal Futures 1, e6.</w:t>
      </w:r>
    </w:p>
    <w:p w14:paraId="2CFF66F0" w14:textId="77777777" w:rsidR="003F7E94" w:rsidRDefault="00071502">
      <w:pPr>
        <w:pStyle w:val="Bibliographie"/>
      </w:pPr>
      <w:bookmarkStart w:id="609" w:name="ref-lin2018"/>
      <w:bookmarkEnd w:id="608"/>
      <w:r>
        <w:t>Lin, H., Sun, T., Zhou, Y., Gu, R., Zhang, X., Yang, W., 2018. Which genes in a typical intertidal seagrass (zostera japonica) indicate copper-, lead-, and cadmium pollution? Frontiers in Plant Science 9, 1545.</w:t>
      </w:r>
    </w:p>
    <w:p w14:paraId="5D1CC33A" w14:textId="77777777" w:rsidR="003F7E94" w:rsidRDefault="00071502">
      <w:pPr>
        <w:pStyle w:val="Bibliographie"/>
      </w:pPr>
      <w:bookmarkStart w:id="610" w:name="ref-deSantos2019"/>
      <w:bookmarkEnd w:id="609"/>
      <w:r>
        <w:t>Los Santos, C.B. de, Krause-Jensen, D., Alcoverro, T., Marbà, N., Duarte, C.M., Van Katwijk, M.M., Pérez, M., Romero, J., Sánchez-Lizaso, J.L., Roca, G., others, 2019. Recent trend reversal for declining european seagrass meadows. Nature communications 10, 3356.</w:t>
      </w:r>
    </w:p>
    <w:p w14:paraId="337A7132" w14:textId="77777777" w:rsidR="003F7E94" w:rsidRDefault="00071502">
      <w:pPr>
        <w:pStyle w:val="Bibliographie"/>
      </w:pPr>
      <w:bookmarkStart w:id="611" w:name="ref-Miloslavich2018"/>
      <w:bookmarkEnd w:id="610"/>
      <w:r>
        <w:t xml:space="preserve">Miloslavich, P., Bax, N.J., Simmons, S.E., Klein, E., Appeltans, W., Aburto-Oropeza, O., Garcia, M.A., Batten, S.D., Benedetti-Cecchi, L., Checkley, D.M., Chiba, S., Duffy, J.E., Dunn, D.C., Fischer, A., Gunn, J., Kudela, R., Marsac, F., Muller-Karger, F.E., Obura, D., Shin, Y.J., 2018. Essential ocean variables for global sustained observations of biodiversity and ecosystem changes. Global Change Biology 24, 2416–2433. </w:t>
      </w:r>
      <w:hyperlink r:id="rId14">
        <w:r>
          <w:rPr>
            <w:rStyle w:val="Lienhypertexte"/>
          </w:rPr>
          <w:t>https://doi.org/10.1111/GCB.14108</w:t>
        </w:r>
      </w:hyperlink>
    </w:p>
    <w:p w14:paraId="7B555EEE" w14:textId="77777777" w:rsidR="003F7E94" w:rsidRDefault="00071502">
      <w:pPr>
        <w:pStyle w:val="Bibliographie"/>
      </w:pPr>
      <w:bookmarkStart w:id="612" w:name="ref-nguyen2021"/>
      <w:bookmarkEnd w:id="611"/>
      <w:r>
        <w:t>Nguyen, H.M., Ralph, P.J., Marı́n-Guirao, L., Pernice, M., Procaccini, G., 2021. Seagrasses in an era of ocean warming: A review. Biological Reviews 96, 2009–2030.</w:t>
      </w:r>
    </w:p>
    <w:p w14:paraId="1527D383" w14:textId="77777777" w:rsidR="003F7E94" w:rsidRDefault="00071502">
      <w:pPr>
        <w:pStyle w:val="Bibliographie"/>
      </w:pPr>
      <w:bookmarkStart w:id="613" w:name="ref-nijland2019"/>
      <w:bookmarkEnd w:id="612"/>
      <w:r>
        <w:t>Nijland, W., Reshitnyk, L., Rubidge, E., 2019. Satellite remote sensing of canopy-forming kelp on a complex coastline: A novel procedure using the landsat image archive. Remote Sensing of Environment 220, 41–50.</w:t>
      </w:r>
    </w:p>
    <w:p w14:paraId="33EA1697" w14:textId="77777777" w:rsidR="003F7E94" w:rsidRDefault="00071502">
      <w:pPr>
        <w:pStyle w:val="Bibliographie"/>
      </w:pPr>
      <w:bookmarkStart w:id="614" w:name="ref-oh2017use"/>
      <w:bookmarkEnd w:id="613"/>
      <w:r>
        <w:t>Oh, J., Kim, D., Lee, H., 2017. Use of a drone for mapping and time series image acquisition of tidal zones. Journal of the Korean Institute of Intelligent Systems 27, 119–125.</w:t>
      </w:r>
    </w:p>
    <w:p w14:paraId="36717C11" w14:textId="77777777" w:rsidR="003F7E94" w:rsidRDefault="00071502">
      <w:pPr>
        <w:pStyle w:val="Bibliographie"/>
      </w:pPr>
      <w:bookmarkStart w:id="615" w:name="ref-orth2006"/>
      <w:bookmarkEnd w:id="614"/>
      <w:r>
        <w:t>Orth, R.J., Carruthers, T.J., Dennison, W.C., Duarte, C.M., Fourqurean, J.W., Heck, K.L., Hughes, A.R., Kendrick, G.A., Kenworthy, W.J., Olyarnik, S., others, 2006. A global crisis for seagrass ecosystems. Bioscience 56, 987–996.</w:t>
      </w:r>
    </w:p>
    <w:p w14:paraId="3AB17084" w14:textId="77777777" w:rsidR="003F7E94" w:rsidRDefault="00071502">
      <w:pPr>
        <w:pStyle w:val="Bibliographie"/>
      </w:pPr>
      <w:bookmarkStart w:id="616" w:name="ref-ralph2002"/>
      <w:bookmarkEnd w:id="615"/>
      <w:r>
        <w:t>Ralph, P., Polk, S., Moore, K., Orth, R., Smith Jr, W., 2002. Operation of the xanthophyll cycle in the seagrass zostera marina in response to variable irradiance. Journal of Experimental Marine Biology and Ecology 271, 189–207.</w:t>
      </w:r>
    </w:p>
    <w:p w14:paraId="443657B6" w14:textId="77777777" w:rsidR="003F7E94" w:rsidRPr="00311934" w:rsidRDefault="00071502">
      <w:pPr>
        <w:pStyle w:val="Bibliographie"/>
        <w:rPr>
          <w:lang w:val="fr-FR"/>
        </w:rPr>
      </w:pPr>
      <w:bookmarkStart w:id="617" w:name="ref-roca2022"/>
      <w:bookmarkEnd w:id="616"/>
      <w:r>
        <w:t xml:space="preserve">Roca, M., Dunbar, M.B., Román, A., Caballero, I., Zoffoli, M.L., Gernez, P., Navarro, G., 2022. Monitoring the marine invasive alien species rugulopteryx okamurae using unmanned aerial vehicles and satellites. </w:t>
      </w:r>
      <w:r w:rsidRPr="00311934">
        <w:rPr>
          <w:lang w:val="fr-FR"/>
        </w:rPr>
        <w:t>Frontiers in Marine Science 9, 1004012.</w:t>
      </w:r>
    </w:p>
    <w:p w14:paraId="73CFC033" w14:textId="77777777" w:rsidR="003F7E94" w:rsidRDefault="00071502">
      <w:pPr>
        <w:pStyle w:val="Bibliographie"/>
      </w:pPr>
      <w:bookmarkStart w:id="618" w:name="ref-Roman2021"/>
      <w:bookmarkEnd w:id="617"/>
      <w:r w:rsidRPr="00311934">
        <w:rPr>
          <w:lang w:val="fr-FR"/>
        </w:rPr>
        <w:t xml:space="preserve">Román, A., Tovar-Sánchez, A., Olivé, I., Navarro, G., 2021. </w:t>
      </w:r>
      <w:r>
        <w:t>Using a UAV-mounted multispectral camera for the monitoring of marine macrophytes. Frontiers in Marine Science 1225.</w:t>
      </w:r>
    </w:p>
    <w:p w14:paraId="040D51A0" w14:textId="77777777" w:rsidR="003F7E94" w:rsidRDefault="00071502">
      <w:pPr>
        <w:pStyle w:val="Bibliographie"/>
      </w:pPr>
      <w:bookmarkStart w:id="619" w:name="ref-rossiter2020uav"/>
      <w:bookmarkEnd w:id="618"/>
      <w:r>
        <w:t>Rossiter, T., Furey, T., McCarthy, T., Stengel, D.B., 2020. UAV-mounted hyperspectral mapping of intertidal macroalgae. Estuarine, Coastal and Shelf Science 242, 106789.</w:t>
      </w:r>
    </w:p>
    <w:p w14:paraId="0E012C96" w14:textId="77777777" w:rsidR="003F7E94" w:rsidRDefault="00071502">
      <w:pPr>
        <w:pStyle w:val="Bibliographie"/>
      </w:pPr>
      <w:bookmarkStart w:id="620" w:name="ref-soissons2018"/>
      <w:bookmarkEnd w:id="619"/>
      <w:r>
        <w:lastRenderedPageBreak/>
        <w:t>Soissons, L.M., Haanstra, E.P., Van Katwijk, M.M., Asmus, R., Auby, I., Barillé, L., Brun, F.G., Cardoso, P.G., Desroy, N., Fournier, J., others, 2018. Latitudinal patterns in european seagrass carbon reserves: Influence of seasonal fluctuations versus short-term stress and disturbance events. Frontiers in Plant Science 9, 88.</w:t>
      </w:r>
    </w:p>
    <w:p w14:paraId="5E183894" w14:textId="77777777" w:rsidR="003F7E94" w:rsidRDefault="00071502">
      <w:pPr>
        <w:pStyle w:val="Bibliographie"/>
      </w:pPr>
      <w:bookmarkStart w:id="621" w:name="ref-tallam2023"/>
      <w:bookmarkEnd w:id="620"/>
      <w:r>
        <w:t>Tallam, K., Nguyen, N., Ventura, J., Fricker, A., Calhoun, S., O’Leary, J., Fitzgibbons, M., Robbins, I., Walter, R.K., 2023. Application of deep learning for classification of intertidal eelgrass from drone-acquired imagery. Remote Sensing 15, 2321.</w:t>
      </w:r>
    </w:p>
    <w:p w14:paraId="623F678C" w14:textId="77777777" w:rsidR="003F7E94" w:rsidRDefault="00071502">
      <w:pPr>
        <w:pStyle w:val="Bibliographie"/>
      </w:pPr>
      <w:bookmarkStart w:id="622" w:name="ref-Traganos2018"/>
      <w:bookmarkEnd w:id="621"/>
      <w:r>
        <w:t xml:space="preserve">Traganos, D., Reinartz, P., 2018. Interannual change detection of mediterranean seagrasses using RapidEye image time series. Frontiers in Plant Science 9, 1–15. </w:t>
      </w:r>
      <w:hyperlink r:id="rId15">
        <w:r>
          <w:rPr>
            <w:rStyle w:val="Lienhypertexte"/>
          </w:rPr>
          <w:t>https://doi.org/10.3389/fpls.2018.00096</w:t>
        </w:r>
      </w:hyperlink>
    </w:p>
    <w:p w14:paraId="35744146" w14:textId="77777777" w:rsidR="003F7E94" w:rsidRDefault="00071502">
      <w:pPr>
        <w:pStyle w:val="Bibliographie"/>
      </w:pPr>
      <w:bookmarkStart w:id="623" w:name="ref-tuya2013"/>
      <w:bookmarkEnd w:id="622"/>
      <w:r>
        <w:t>Tuya, F., Hernandez-Zerpa, H., Espino, F., Haroun, R., 2013. Drastic decadal decline of the seagrass cymodocea nodosa at gran canaria (eastern atlantic): Interactions with the green algae caulerpa prolifera. Aquatic Botany 105, 1–6.</w:t>
      </w:r>
    </w:p>
    <w:p w14:paraId="47F8E4FC" w14:textId="77777777" w:rsidR="003F7E94" w:rsidRDefault="00071502">
      <w:pPr>
        <w:pStyle w:val="Bibliographie"/>
      </w:pPr>
      <w:bookmarkStart w:id="624" w:name="ref-unsworth2022"/>
      <w:bookmarkEnd w:id="623"/>
      <w:r>
        <w:t>Unsworth, R.K., Cullen-Unsworth, L.C., Jones, B.L., Lilley, R.J., 2022. The planetary role of seagrass conservation. Science 377, 609–613.</w:t>
      </w:r>
    </w:p>
    <w:p w14:paraId="3275671F" w14:textId="77777777" w:rsidR="003F7E94" w:rsidRDefault="00071502">
      <w:pPr>
        <w:pStyle w:val="Bibliographie"/>
      </w:pPr>
      <w:bookmarkStart w:id="625" w:name="ref-wang2022"/>
      <w:bookmarkEnd w:id="624"/>
      <w:r>
        <w:t>Wang, Z., Fang, Z., Liang, J., Song, X., 2022. Assessment of global habitat suitability and risk of ocean green tides. Harmful Algae 119, 102324.</w:t>
      </w:r>
    </w:p>
    <w:p w14:paraId="5D01E65A" w14:textId="77777777" w:rsidR="003F7E94" w:rsidRDefault="00071502">
      <w:pPr>
        <w:pStyle w:val="Bibliographie"/>
      </w:pPr>
      <w:bookmarkStart w:id="626" w:name="ref-xu2021"/>
      <w:bookmarkEnd w:id="625"/>
      <w:r>
        <w:t>Xu, S., Xu, S., Zhou, Y., Yue, S., Zhang, X., Gu, R., Zhang, Y., Qiao, Y., Liu, M., 2021. Long-term changes in the unique and largest seagrass meadows in the bohai sea (china) using satellite (1974–2019) and sonar data: Implication for conservation and restoration. Remote Sensing 13, 856.</w:t>
      </w:r>
    </w:p>
    <w:p w14:paraId="2CEEFF96" w14:textId="77777777" w:rsidR="003F7E94" w:rsidRDefault="00071502">
      <w:pPr>
        <w:pStyle w:val="Bibliographie"/>
      </w:pPr>
      <w:bookmarkStart w:id="627" w:name="ref-Zoffoli2021"/>
      <w:bookmarkEnd w:id="626"/>
      <w:r>
        <w:t xml:space="preserve">Zoffoli, M.L., Gernez, P., Godet, L., Peters, S., Oiry, S., Barillé, L., 2021. Decadal increase in the ecological status of a north-atlantic intertidal seagrass meadow observed with multi-mission satellite time-series. Ecological Indicators 130, 108033. </w:t>
      </w:r>
      <w:hyperlink r:id="rId16">
        <w:r>
          <w:rPr>
            <w:rStyle w:val="Lienhypertexte"/>
          </w:rPr>
          <w:t>https://doi.org/10.1016/j.ecolind.2021.108033</w:t>
        </w:r>
      </w:hyperlink>
    </w:p>
    <w:p w14:paraId="67CFDEC1" w14:textId="77777777" w:rsidR="003F7E94" w:rsidRDefault="00071502">
      <w:pPr>
        <w:pStyle w:val="Bibliographie"/>
      </w:pPr>
      <w:bookmarkStart w:id="628" w:name="ref-Zoffoli2022"/>
      <w:bookmarkEnd w:id="627"/>
      <w:r>
        <w:t xml:space="preserve">Zoffoli, M.L., Gernez, P., Oiry, S., Godet, L., Dalloyau, S., Davies, B.F.R., Barillé, L., 2022. Remote sensing in seagrass ecology: Coupled dynamics between migratory herbivorous birds and intertidal meadows observed by satellite during four decades. Remote Sensing in Ecology and Conservation. </w:t>
      </w:r>
      <w:hyperlink r:id="rId17">
        <w:r>
          <w:rPr>
            <w:rStyle w:val="Lienhypertexte"/>
          </w:rPr>
          <w:t>https://doi.org/10.1002/rse2.319</w:t>
        </w:r>
      </w:hyperlink>
      <w:bookmarkEnd w:id="591"/>
      <w:bookmarkEnd w:id="593"/>
      <w:bookmarkEnd w:id="628"/>
    </w:p>
    <w:sectPr w:rsidR="003F7E9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ierre" w:date="2024-01-25T16:13:00Z" w:initials="P">
    <w:p w14:paraId="120933A2" w14:textId="20FD8B14" w:rsidR="0004112F" w:rsidRPr="001D4792" w:rsidRDefault="0004112F">
      <w:pPr>
        <w:pStyle w:val="Commentaire"/>
        <w:rPr>
          <w:lang w:val="fr-FR"/>
        </w:rPr>
      </w:pPr>
      <w:r>
        <w:rPr>
          <w:rStyle w:val="Marquedecommentaire"/>
        </w:rPr>
        <w:annotationRef/>
      </w:r>
      <w:r w:rsidRPr="001D4792">
        <w:rPr>
          <w:lang w:val="fr-FR"/>
        </w:rPr>
        <w:t>Si ça te va, je préfère être avant-dernier co-auteur</w:t>
      </w:r>
    </w:p>
  </w:comment>
  <w:comment w:id="6" w:author="Pierre" w:date="2024-01-25T16:14:00Z" w:initials="P">
    <w:p w14:paraId="501A9C9C" w14:textId="3384371C" w:rsidR="0004112F" w:rsidRPr="001D4792" w:rsidRDefault="0004112F">
      <w:pPr>
        <w:pStyle w:val="Commentaire"/>
        <w:rPr>
          <w:lang w:val="fr-FR"/>
        </w:rPr>
      </w:pPr>
      <w:r>
        <w:rPr>
          <w:rStyle w:val="Marquedecommentaire"/>
        </w:rPr>
        <w:annotationRef/>
      </w:r>
      <w:r w:rsidRPr="001D4792">
        <w:rPr>
          <w:lang w:val="fr-FR"/>
        </w:rPr>
        <w:t xml:space="preserve">Mieux vaut éviter les “these”, et être explicite </w:t>
      </w:r>
    </w:p>
  </w:comment>
  <w:comment w:id="27" w:author="Pierre" w:date="2024-01-25T16:18:00Z" w:initials="P">
    <w:p w14:paraId="28A73BB4" w14:textId="10BBB79C" w:rsidR="0004112F" w:rsidRPr="001D4792" w:rsidRDefault="0004112F">
      <w:pPr>
        <w:pStyle w:val="Commentaire"/>
        <w:rPr>
          <w:lang w:val="fr-FR"/>
        </w:rPr>
      </w:pPr>
      <w:r>
        <w:rPr>
          <w:rStyle w:val="Marquedecommentaire"/>
        </w:rPr>
        <w:annotationRef/>
      </w:r>
      <w:r w:rsidRPr="001D4792">
        <w:rPr>
          <w:lang w:val="fr-FR"/>
        </w:rPr>
        <w:t>Demande à Bede si c’est bien ça</w:t>
      </w:r>
    </w:p>
  </w:comment>
  <w:comment w:id="58" w:author="Pierre" w:date="2024-01-25T16:21:00Z" w:initials="P">
    <w:p w14:paraId="34E5C82C" w14:textId="30AFBC8F" w:rsidR="0004112F" w:rsidRPr="001D4792" w:rsidRDefault="0004112F">
      <w:pPr>
        <w:pStyle w:val="Commentaire"/>
        <w:rPr>
          <w:lang w:val="fr-FR"/>
        </w:rPr>
      </w:pPr>
      <w:r>
        <w:rPr>
          <w:rStyle w:val="Marquedecommentaire"/>
        </w:rPr>
        <w:annotationRef/>
      </w:r>
      <w:r w:rsidRPr="001D4792">
        <w:rPr>
          <w:lang w:val="fr-FR"/>
        </w:rPr>
        <w:t>Oui, et aussi Muller-Karger et al</w:t>
      </w:r>
    </w:p>
  </w:comment>
  <w:comment w:id="566" w:author="pierre gernez" w:date="2024-02-01T16:35:00Z" w:initials="p">
    <w:p w14:paraId="43BF4B4E" w14:textId="159AF884" w:rsidR="0074655C" w:rsidRDefault="0074655C">
      <w:pPr>
        <w:pStyle w:val="Commentaire"/>
      </w:pPr>
      <w:r>
        <w:rPr>
          <w:rStyle w:val="Marquedecommentaire"/>
        </w:rPr>
        <w:annotationRef/>
      </w:r>
      <w:r>
        <w:t>Indique les tous</w:t>
      </w:r>
    </w:p>
  </w:comment>
  <w:comment w:id="587" w:author="pierre gernez" w:date="2024-02-01T16:38:00Z" w:initials="p">
    <w:p w14:paraId="4DD204A2" w14:textId="4BA72AB6" w:rsidR="0074655C" w:rsidRPr="0074655C" w:rsidRDefault="0074655C">
      <w:pPr>
        <w:pStyle w:val="Commentaire"/>
        <w:rPr>
          <w:lang w:val="fr-FR"/>
        </w:rPr>
      </w:pPr>
      <w:r>
        <w:rPr>
          <w:rStyle w:val="Marquedecommentaire"/>
        </w:rPr>
        <w:annotationRef/>
      </w:r>
      <w:r w:rsidRPr="0074655C">
        <w:rPr>
          <w:lang w:val="fr-FR"/>
        </w:rPr>
        <w:t>Pas très clair, essaie de reformuler de manière plus explicite</w:t>
      </w:r>
      <w:r>
        <w:rPr>
          <w:lang w:val="fr-FR"/>
        </w:rPr>
        <w:t>. C’est quoi un « big pixel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0933A2" w15:done="0"/>
  <w15:commentEx w15:paraId="501A9C9C" w15:done="0"/>
  <w15:commentEx w15:paraId="28A73BB4" w15:done="0"/>
  <w15:commentEx w15:paraId="34E5C82C" w15:done="0"/>
  <w15:commentEx w15:paraId="43BF4B4E" w15:done="0"/>
  <w15:commentEx w15:paraId="4DD204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ABC0B" w14:textId="77777777" w:rsidR="0007700B" w:rsidRDefault="0007700B">
      <w:pPr>
        <w:spacing w:after="0"/>
      </w:pPr>
      <w:r>
        <w:separator/>
      </w:r>
    </w:p>
  </w:endnote>
  <w:endnote w:type="continuationSeparator" w:id="0">
    <w:p w14:paraId="0367F884" w14:textId="77777777" w:rsidR="0007700B" w:rsidRDefault="000770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D9210" w14:textId="77777777" w:rsidR="0007700B" w:rsidRDefault="0007700B">
      <w:r>
        <w:separator/>
      </w:r>
    </w:p>
  </w:footnote>
  <w:footnote w:type="continuationSeparator" w:id="0">
    <w:p w14:paraId="3CFB9F8E" w14:textId="77777777" w:rsidR="0007700B" w:rsidRDefault="000770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B172D9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5081E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D667E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236C63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02FF0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972AA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74AF5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0D2D9E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79280A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292E3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CE359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6CA9A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1C344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F5F35B8"/>
    <w:multiLevelType w:val="multilevel"/>
    <w:tmpl w:val="99CCB8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C1AE401"/>
    <w:multiLevelType w:val="multilevel"/>
    <w:tmpl w:val="553C69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gernez">
    <w15:presenceInfo w15:providerId="None" w15:userId="pierre gernez"/>
  </w15:person>
  <w15:person w15:author="Pierre">
    <w15:presenceInfo w15:providerId="None" w15:userId="Pier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94"/>
    <w:rsid w:val="0001028C"/>
    <w:rsid w:val="0004112F"/>
    <w:rsid w:val="00071502"/>
    <w:rsid w:val="0007700B"/>
    <w:rsid w:val="000C2774"/>
    <w:rsid w:val="00122C94"/>
    <w:rsid w:val="00191D72"/>
    <w:rsid w:val="001D4792"/>
    <w:rsid w:val="00311934"/>
    <w:rsid w:val="0039652D"/>
    <w:rsid w:val="003F7E94"/>
    <w:rsid w:val="00601583"/>
    <w:rsid w:val="00693503"/>
    <w:rsid w:val="006E1A3A"/>
    <w:rsid w:val="00723E91"/>
    <w:rsid w:val="0074655C"/>
    <w:rsid w:val="00971C9A"/>
    <w:rsid w:val="00A85667"/>
    <w:rsid w:val="00A91701"/>
    <w:rsid w:val="00C54210"/>
    <w:rsid w:val="00CB3609"/>
    <w:rsid w:val="00E77EEE"/>
    <w:rsid w:val="00F43D8D"/>
    <w:rsid w:val="00FD13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C07F"/>
  <w15:docId w15:val="{931A2DB9-A366-4FBB-B289-D29E6D86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DB7"/>
    <w:pPr>
      <w:jc w:val="both"/>
    </w:pPr>
    <w:rPr>
      <w:rFonts w:ascii="Times New Roman" w:hAnsi="Times New Roman"/>
    </w:rPr>
  </w:style>
  <w:style w:type="paragraph" w:styleId="Titre1">
    <w:name w:val="heading 1"/>
    <w:basedOn w:val="Normal"/>
    <w:next w:val="Corpsdetexte"/>
    <w:uiPriority w:val="9"/>
    <w:qFormat/>
    <w:rsid w:val="00A81D49"/>
    <w:pPr>
      <w:keepNext/>
      <w:keepLines/>
      <w:spacing w:before="480" w:after="0"/>
      <w:outlineLvl w:val="0"/>
    </w:pPr>
    <w:rPr>
      <w:rFonts w:eastAsiaTheme="majorEastAsia" w:cstheme="majorBidi"/>
      <w:b/>
      <w:bCs/>
      <w:sz w:val="36"/>
      <w:szCs w:val="32"/>
      <w:u w:val="single"/>
    </w:rPr>
  </w:style>
  <w:style w:type="paragraph" w:styleId="Titre2">
    <w:name w:val="heading 2"/>
    <w:basedOn w:val="Normal"/>
    <w:next w:val="Corpsdetexte"/>
    <w:uiPriority w:val="9"/>
    <w:unhideWhenUsed/>
    <w:qFormat/>
    <w:rsid w:val="00A81D49"/>
    <w:pPr>
      <w:keepNext/>
      <w:keepLines/>
      <w:spacing w:before="200" w:after="0"/>
      <w:outlineLvl w:val="1"/>
    </w:pPr>
    <w:rPr>
      <w:rFonts w:eastAsiaTheme="majorEastAsia" w:cstheme="majorBidi"/>
      <w:b/>
      <w:bCs/>
      <w:sz w:val="32"/>
      <w:szCs w:val="32"/>
    </w:rPr>
  </w:style>
  <w:style w:type="paragraph" w:styleId="Titre3">
    <w:name w:val="heading 3"/>
    <w:basedOn w:val="Normal"/>
    <w:next w:val="Corpsdetexte"/>
    <w:uiPriority w:val="9"/>
    <w:unhideWhenUsed/>
    <w:qFormat/>
    <w:rsid w:val="00A81D49"/>
    <w:pPr>
      <w:keepNext/>
      <w:keepLines/>
      <w:spacing w:before="200" w:after="0"/>
      <w:outlineLvl w:val="2"/>
    </w:pPr>
    <w:rPr>
      <w:rFonts w:eastAsiaTheme="majorEastAsia" w:cstheme="majorBidi"/>
      <w:bCs/>
      <w:sz w:val="28"/>
      <w:szCs w:val="28"/>
    </w:rPr>
  </w:style>
  <w:style w:type="paragraph" w:styleId="Titre4">
    <w:name w:val="heading 4"/>
    <w:basedOn w:val="Normal"/>
    <w:next w:val="Corpsdetexte"/>
    <w:uiPriority w:val="9"/>
    <w:unhideWhenUsed/>
    <w:qFormat/>
    <w:rsid w:val="00A81D49"/>
    <w:pPr>
      <w:keepNext/>
      <w:keepLines/>
      <w:spacing w:before="200" w:after="0"/>
      <w:outlineLvl w:val="3"/>
    </w:pPr>
    <w:rPr>
      <w:rFonts w:eastAsiaTheme="majorEastAsia" w:cstheme="majorBidi"/>
      <w:b/>
      <w:bCs/>
    </w:rPr>
  </w:style>
  <w:style w:type="paragraph" w:styleId="Titre5">
    <w:name w:val="heading 5"/>
    <w:basedOn w:val="Normal"/>
    <w:next w:val="Corpsdetexte"/>
    <w:uiPriority w:val="9"/>
    <w:unhideWhenUsed/>
    <w:qFormat/>
    <w:rsid w:val="00A81D49"/>
    <w:pPr>
      <w:keepNext/>
      <w:keepLines/>
      <w:spacing w:before="200" w:after="0"/>
      <w:outlineLvl w:val="4"/>
    </w:pPr>
    <w:rPr>
      <w:rFonts w:eastAsiaTheme="majorEastAsia" w:cstheme="majorBidi"/>
      <w:iCs/>
    </w:rPr>
  </w:style>
  <w:style w:type="paragraph" w:styleId="Titre6">
    <w:name w:val="heading 6"/>
    <w:basedOn w:val="Titre5"/>
    <w:next w:val="Corpsdetexte"/>
    <w:uiPriority w:val="9"/>
    <w:unhideWhenUsed/>
    <w:qFormat/>
    <w:rsid w:val="00140A00"/>
    <w:pPr>
      <w:numPr>
        <w:ilvl w:val="5"/>
      </w:numPr>
      <w:outlineLvl w:val="5"/>
    </w:pPr>
  </w:style>
  <w:style w:type="paragraph" w:styleId="Titre7">
    <w:name w:val="heading 7"/>
    <w:basedOn w:val="Titre6"/>
    <w:next w:val="Corpsdetexte"/>
    <w:uiPriority w:val="9"/>
    <w:unhideWhenUsed/>
    <w:qFormat/>
    <w:rsid w:val="00140A00"/>
    <w:pPr>
      <w:outlineLvl w:val="6"/>
    </w:pPr>
  </w:style>
  <w:style w:type="paragraph" w:styleId="Titre8">
    <w:name w:val="heading 8"/>
    <w:basedOn w:val="Titre7"/>
    <w:next w:val="Corpsdetexte"/>
    <w:uiPriority w:val="9"/>
    <w:unhideWhenUsed/>
    <w:qFormat/>
    <w:rsid w:val="003B301E"/>
    <w:pPr>
      <w:numPr>
        <w:ilvl w:val="0"/>
      </w:numPr>
      <w:outlineLvl w:val="7"/>
    </w:pPr>
    <w:rPr>
      <w:b/>
      <w:sz w:val="32"/>
    </w:rPr>
  </w:style>
  <w:style w:type="paragraph" w:styleId="Titre9">
    <w:name w:val="heading 9"/>
    <w:basedOn w:val="Titre8"/>
    <w:next w:val="Corpsdetexte"/>
    <w:uiPriority w:val="9"/>
    <w:unhideWhenUsed/>
    <w:qFormat/>
    <w:rsid w:val="00922E99"/>
    <w:pPr>
      <w:outlineLvl w:val="8"/>
    </w:pPr>
    <w:rPr>
      <w:sz w:val="3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370325"/>
    <w:pPr>
      <w:spacing w:before="180" w:after="180"/>
    </w:pPr>
    <w:rPr>
      <w:sz w:val="22"/>
    </w:rPr>
  </w:style>
  <w:style w:type="paragraph" w:customStyle="1" w:styleId="FirstParagraph">
    <w:name w:val="First Paragraph"/>
    <w:basedOn w:val="Corpsdetexte"/>
    <w:next w:val="Corpsdetexte"/>
    <w:qFormat/>
    <w:rsid w:val="004F5DB7"/>
  </w:style>
  <w:style w:type="paragraph" w:customStyle="1" w:styleId="Compact">
    <w:name w:val="Compact"/>
    <w:basedOn w:val="Corpsdetexte"/>
    <w:qFormat/>
    <w:pPr>
      <w:spacing w:before="36" w:after="36"/>
    </w:pPr>
  </w:style>
  <w:style w:type="paragraph" w:styleId="Titre">
    <w:name w:val="Title"/>
    <w:basedOn w:val="Normal"/>
    <w:next w:val="Corpsdetexte"/>
    <w:qFormat/>
    <w:rsid w:val="00CB5A6B"/>
    <w:pPr>
      <w:keepNext/>
      <w:keepLines/>
      <w:spacing w:before="480" w:after="240"/>
      <w:jc w:val="center"/>
    </w:pPr>
    <w:rPr>
      <w:rFonts w:eastAsiaTheme="majorEastAsia" w:cstheme="majorBidi"/>
      <w:b/>
      <w:bCs/>
      <w:sz w:val="44"/>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CB5A6B"/>
    <w:pPr>
      <w:keepNext/>
      <w:keepLines/>
      <w:jc w:val="center"/>
    </w:pPr>
    <w:rPr>
      <w:rFonts w:ascii="Times New Roman" w:hAnsi="Times New Roman"/>
    </w:rPr>
  </w:style>
  <w:style w:type="paragraph" w:styleId="Date">
    <w:name w:val="Date"/>
    <w:next w:val="Corpsdetexte"/>
    <w:qFormat/>
    <w:rsid w:val="00CB5A6B"/>
    <w:pPr>
      <w:keepNext/>
      <w:keepLines/>
      <w:jc w:val="center"/>
    </w:pPr>
    <w:rPr>
      <w:rFonts w:ascii="Times New Roman" w:hAnsi="Times New Roman"/>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FirstParagraph"/>
    <w:qFormat/>
    <w:rsid w:val="008C31BE"/>
  </w:style>
  <w:style w:type="paragraph" w:styleId="Normalcentr">
    <w:name w:val="Block Text"/>
    <w:basedOn w:val="Corpsdetexte"/>
    <w:next w:val="Corpsdetexte"/>
    <w:uiPriority w:val="9"/>
    <w:unhideWhenUsed/>
    <w:qFormat/>
    <w:rsid w:val="00140A00"/>
    <w:pPr>
      <w:spacing w:before="100" w:after="100"/>
    </w:pPr>
    <w:rPr>
      <w:rFonts w:eastAsiaTheme="majorEastAsia"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EF34B1"/>
    <w:pPr>
      <w:spacing w:before="120" w:after="240"/>
    </w:pPr>
  </w:style>
  <w:style w:type="paragraph" w:customStyle="1" w:styleId="Fig">
    <w:name w:val="Fig."/>
    <w:basedOn w:val="Normal"/>
  </w:style>
  <w:style w:type="paragraph" w:customStyle="1" w:styleId="CaptionedFigure">
    <w:name w:val="Captioned Figure"/>
    <w:basedOn w:val="Fig"/>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rsid w:val="00CB5A6B"/>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370325"/>
    <w:rPr>
      <w:rFonts w:ascii="Times New Roman" w:hAnsi="Times New Roman"/>
      <w:sz w:val="22"/>
    </w:rPr>
  </w:style>
  <w:style w:type="character" w:styleId="Marquedecommentaire">
    <w:name w:val="annotation reference"/>
    <w:basedOn w:val="Policepardfaut"/>
    <w:semiHidden/>
    <w:unhideWhenUsed/>
    <w:rsid w:val="00F43D8D"/>
    <w:rPr>
      <w:sz w:val="16"/>
      <w:szCs w:val="16"/>
    </w:rPr>
  </w:style>
  <w:style w:type="paragraph" w:styleId="Commentaire">
    <w:name w:val="annotation text"/>
    <w:basedOn w:val="Normal"/>
    <w:link w:val="CommentaireCar"/>
    <w:semiHidden/>
    <w:unhideWhenUsed/>
    <w:rsid w:val="00F43D8D"/>
    <w:rPr>
      <w:sz w:val="20"/>
      <w:szCs w:val="20"/>
    </w:rPr>
  </w:style>
  <w:style w:type="character" w:customStyle="1" w:styleId="CommentaireCar">
    <w:name w:val="Commentaire Car"/>
    <w:basedOn w:val="Policepardfaut"/>
    <w:link w:val="Commentaire"/>
    <w:semiHidden/>
    <w:rsid w:val="00F43D8D"/>
    <w:rPr>
      <w:rFonts w:ascii="Times New Roman" w:hAnsi="Times New Roman"/>
      <w:sz w:val="20"/>
      <w:szCs w:val="20"/>
    </w:rPr>
  </w:style>
  <w:style w:type="paragraph" w:styleId="Objetducommentaire">
    <w:name w:val="annotation subject"/>
    <w:basedOn w:val="Commentaire"/>
    <w:next w:val="Commentaire"/>
    <w:link w:val="ObjetducommentaireCar"/>
    <w:semiHidden/>
    <w:unhideWhenUsed/>
    <w:rsid w:val="00F43D8D"/>
    <w:rPr>
      <w:b/>
      <w:bCs/>
    </w:rPr>
  </w:style>
  <w:style w:type="character" w:customStyle="1" w:styleId="ObjetducommentaireCar">
    <w:name w:val="Objet du commentaire Car"/>
    <w:basedOn w:val="CommentaireCar"/>
    <w:link w:val="Objetducommentaire"/>
    <w:semiHidden/>
    <w:rsid w:val="00F43D8D"/>
    <w:rPr>
      <w:rFonts w:ascii="Times New Roman" w:hAnsi="Times New Roman"/>
      <w:b/>
      <w:bCs/>
      <w:sz w:val="20"/>
      <w:szCs w:val="20"/>
    </w:rPr>
  </w:style>
  <w:style w:type="paragraph" w:styleId="Textedebulles">
    <w:name w:val="Balloon Text"/>
    <w:basedOn w:val="Normal"/>
    <w:link w:val="TextedebullesCar"/>
    <w:semiHidden/>
    <w:unhideWhenUsed/>
    <w:rsid w:val="00F43D8D"/>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F43D8D"/>
    <w:rPr>
      <w:rFonts w:ascii="Segoe UI" w:hAnsi="Segoe UI" w:cs="Segoe UI"/>
      <w:sz w:val="18"/>
      <w:szCs w:val="18"/>
    </w:rPr>
  </w:style>
  <w:style w:type="paragraph" w:styleId="Rvision">
    <w:name w:val="Revision"/>
    <w:hidden/>
    <w:semiHidden/>
    <w:rsid w:val="0074655C"/>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3390/rs1402034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5468/n4ak6x" TargetMode="External"/><Relationship Id="rId17" Type="http://schemas.openxmlformats.org/officeDocument/2006/relationships/hyperlink" Target="https://doi.org/10.1002/rse2.319" TargetMode="External"/><Relationship Id="rId2" Type="http://schemas.openxmlformats.org/officeDocument/2006/relationships/numbering" Target="numbering.xml"/><Relationship Id="rId16" Type="http://schemas.openxmlformats.org/officeDocument/2006/relationships/hyperlink" Target="https://doi.org/10.1016/j.ecolind.2021.10803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rse.2023.113554" TargetMode="External"/><Relationship Id="rId5" Type="http://schemas.openxmlformats.org/officeDocument/2006/relationships/webSettings" Target="webSettings.xml"/><Relationship Id="rId15" Type="http://schemas.openxmlformats.org/officeDocument/2006/relationships/hyperlink" Target="https://doi.org/10.3389/fpls.2018.00096" TargetMode="External"/><Relationship Id="rId10" Type="http://schemas.openxmlformats.org/officeDocument/2006/relationships/hyperlink" Target="https://doi.org/10.3390/RS14020307"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11/GCB.14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3B96E-599A-4EA4-8983-E27CE50C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11</Pages>
  <Words>5547</Words>
  <Characters>30511</Characters>
  <Application>Microsoft Office Word</Application>
  <DocSecurity>0</DocSecurity>
  <Lines>254</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Discriminating Seagrass From Green Macroalgae in European Intertidal areas using high resolution multispectral drone imagery</vt:lpstr>
      <vt:lpstr>Functional Paper</vt:lpstr>
    </vt:vector>
  </TitlesOfParts>
  <Company>Plymouth University</Company>
  <LinksUpToDate>false</LinksUpToDate>
  <CharactersWithSpaces>35987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Discriminating Seagrass From Green Macroalgae in European Intertidal areas using high resolution multispectral drone imagery</dc:title>
  <dc:creator>Simon Oiry, Bede Ffinian Rowe Davies, Pierre Gernez, Ana I. Sousa, Philippe Rosa, Maria Laura Zoffoli, Guillaume Brunier &amp; Laurent Barillé</dc:creator>
  <cp:keywords/>
  <cp:lastModifiedBy>pierre gernez</cp:lastModifiedBy>
  <cp:revision>12</cp:revision>
  <dcterms:created xsi:type="dcterms:W3CDTF">2024-01-25T15:12:00Z</dcterms:created>
  <dcterms:modified xsi:type="dcterms:W3CDTF">2024-02-01T15:39:00Z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library.bib</vt:lpwstr>
  </property>
  <property fmtid="{D5CDD505-2E9C-101B-9397-08002B2CF9AE}" pid="5" name="by-author">
    <vt:lpwstr/>
  </property>
  <property fmtid="{D5CDD505-2E9C-101B-9397-08002B2CF9AE}" pid="6" name="csl">
    <vt:lpwstr>RSE.csl</vt:lpwstr>
  </property>
  <property fmtid="{D5CDD505-2E9C-101B-9397-08002B2CF9AE}" pid="7" name="editor">
    <vt:lpwstr>visual</vt:lpwstr>
  </property>
  <property fmtid="{D5CDD505-2E9C-101B-9397-08002B2CF9AE}" pid="8" name="editor_option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